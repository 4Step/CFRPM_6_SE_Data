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vertAnchor="page" w:horzAnchor="margin" w:tblpX="15" w:tblpY="3687"/>
        <w:tblW w:w="8910" w:type="dxa"/>
        <w:tblBorders>
          <w:top w:val="none" w:sz="0" w:space="0" w:color="auto"/>
          <w:left w:val="none" w:sz="0" w:space="0" w:color="auto"/>
          <w:bottom w:val="single" w:sz="4" w:space="0" w:color="auto"/>
          <w:right w:val="none" w:sz="0" w:space="0" w:color="auto"/>
          <w:insideH w:val="single" w:sz="4" w:space="0" w:color="auto"/>
          <w:insideV w:val="none" w:sz="0" w:space="0" w:color="auto"/>
        </w:tblBorders>
        <w:tblCellMar>
          <w:left w:w="0" w:type="dxa"/>
          <w:bottom w:w="58" w:type="dxa"/>
          <w:right w:w="0" w:type="dxa"/>
        </w:tblCellMar>
        <w:tblLook w:val="04A0" w:firstRow="1" w:lastRow="0" w:firstColumn="1" w:lastColumn="0" w:noHBand="0" w:noVBand="1"/>
      </w:tblPr>
      <w:tblGrid>
        <w:gridCol w:w="1931"/>
        <w:gridCol w:w="3109"/>
        <w:gridCol w:w="1980"/>
        <w:gridCol w:w="180"/>
        <w:gridCol w:w="810"/>
        <w:gridCol w:w="900"/>
      </w:tblGrid>
      <w:tr w:rsidR="00830CB1" w14:paraId="39C70C80" w14:textId="77777777" w:rsidTr="006A25E6">
        <w:trPr>
          <w:trHeight w:val="144"/>
        </w:trPr>
        <w:tc>
          <w:tcPr>
            <w:tcW w:w="1931" w:type="dxa"/>
            <w:tcBorders>
              <w:top w:val="nil"/>
              <w:left w:val="nil"/>
              <w:bottom w:val="single" w:sz="2" w:space="0" w:color="auto"/>
              <w:right w:val="nil"/>
            </w:tcBorders>
            <w:vAlign w:val="bottom"/>
            <w:hideMark/>
          </w:tcPr>
          <w:p w14:paraId="5864FEAB" w14:textId="77777777" w:rsidR="00830CB1" w:rsidRDefault="00830CB1" w:rsidP="000751C9">
            <w:pPr>
              <w:pStyle w:val="AddressBlock"/>
            </w:pPr>
            <w:r>
              <w:t>To</w:t>
            </w:r>
            <w:r>
              <w:tab/>
            </w:r>
          </w:p>
        </w:tc>
        <w:tc>
          <w:tcPr>
            <w:tcW w:w="5089" w:type="dxa"/>
            <w:gridSpan w:val="2"/>
            <w:tcBorders>
              <w:top w:val="nil"/>
              <w:left w:val="nil"/>
              <w:bottom w:val="single" w:sz="2" w:space="0" w:color="auto"/>
              <w:right w:val="nil"/>
            </w:tcBorders>
            <w:vAlign w:val="bottom"/>
            <w:hideMark/>
          </w:tcPr>
          <w:p w14:paraId="358ABBB1" w14:textId="48551667" w:rsidR="00830CB1" w:rsidRDefault="002547EE" w:rsidP="00411BEB">
            <w:pPr>
              <w:pStyle w:val="BodyText"/>
            </w:pPr>
            <w:r>
              <w:t>Florida Turnpike</w:t>
            </w:r>
            <w:r w:rsidR="00787C6E">
              <w:t xml:space="preserve"> Enterprise</w:t>
            </w:r>
          </w:p>
        </w:tc>
        <w:tc>
          <w:tcPr>
            <w:tcW w:w="180" w:type="dxa"/>
            <w:tcBorders>
              <w:top w:val="nil"/>
              <w:left w:val="nil"/>
              <w:bottom w:val="nil"/>
              <w:right w:val="nil"/>
            </w:tcBorders>
            <w:vAlign w:val="bottom"/>
          </w:tcPr>
          <w:p w14:paraId="264F396A" w14:textId="77777777" w:rsidR="00830CB1" w:rsidRDefault="00830CB1" w:rsidP="000751C9">
            <w:pPr>
              <w:pStyle w:val="AddressBlock"/>
            </w:pPr>
          </w:p>
        </w:tc>
        <w:tc>
          <w:tcPr>
            <w:tcW w:w="810" w:type="dxa"/>
            <w:tcBorders>
              <w:top w:val="nil"/>
              <w:left w:val="nil"/>
              <w:bottom w:val="single" w:sz="2" w:space="0" w:color="auto"/>
              <w:right w:val="nil"/>
            </w:tcBorders>
            <w:vAlign w:val="bottom"/>
            <w:hideMark/>
          </w:tcPr>
          <w:p w14:paraId="485A4F41" w14:textId="77777777" w:rsidR="00830CB1" w:rsidRDefault="00830CB1" w:rsidP="000751C9">
            <w:pPr>
              <w:pStyle w:val="AddressBlock"/>
            </w:pPr>
            <w:r>
              <w:t>Page</w:t>
            </w:r>
            <w:r w:rsidR="001100C2">
              <w:t>s</w:t>
            </w:r>
          </w:p>
        </w:tc>
        <w:tc>
          <w:tcPr>
            <w:tcW w:w="900" w:type="dxa"/>
            <w:tcBorders>
              <w:top w:val="nil"/>
              <w:left w:val="nil"/>
              <w:bottom w:val="single" w:sz="2" w:space="0" w:color="auto"/>
              <w:right w:val="nil"/>
            </w:tcBorders>
            <w:vAlign w:val="bottom"/>
            <w:hideMark/>
          </w:tcPr>
          <w:p w14:paraId="4B9F4FD9" w14:textId="2C66FDFE" w:rsidR="00830CB1" w:rsidRDefault="00577D2B" w:rsidP="00577D2B">
            <w:pPr>
              <w:pStyle w:val="BodyText"/>
            </w:pPr>
            <w:bookmarkStart w:id="0" w:name="_GoBack"/>
            <w:bookmarkEnd w:id="0"/>
            <w:ins w:id="1" w:author="Chi, Hongbo" w:date="2017-07-10T16:43:00Z">
              <w:r>
                <w:t>1</w:t>
              </w:r>
              <w:r>
                <w:t>9</w:t>
              </w:r>
            </w:ins>
          </w:p>
        </w:tc>
      </w:tr>
      <w:tr w:rsidR="00830CB1" w14:paraId="3A1155F8" w14:textId="77777777" w:rsidTr="006A25E6">
        <w:trPr>
          <w:trHeight w:val="288"/>
        </w:trPr>
        <w:tc>
          <w:tcPr>
            <w:tcW w:w="1931" w:type="dxa"/>
            <w:tcBorders>
              <w:top w:val="single" w:sz="2" w:space="0" w:color="auto"/>
              <w:left w:val="nil"/>
              <w:bottom w:val="single" w:sz="2" w:space="0" w:color="auto"/>
              <w:right w:val="nil"/>
            </w:tcBorders>
            <w:vAlign w:val="bottom"/>
            <w:hideMark/>
          </w:tcPr>
          <w:p w14:paraId="24376E15" w14:textId="77777777" w:rsidR="00830CB1" w:rsidRDefault="00830CB1" w:rsidP="000751C9">
            <w:pPr>
              <w:pStyle w:val="AddressBlock"/>
            </w:pPr>
            <w:r>
              <w:t>CC</w:t>
            </w:r>
          </w:p>
        </w:tc>
        <w:tc>
          <w:tcPr>
            <w:tcW w:w="6979" w:type="dxa"/>
            <w:gridSpan w:val="5"/>
            <w:tcBorders>
              <w:top w:val="nil"/>
              <w:left w:val="nil"/>
              <w:bottom w:val="single" w:sz="2" w:space="0" w:color="auto"/>
              <w:right w:val="nil"/>
            </w:tcBorders>
            <w:vAlign w:val="bottom"/>
            <w:hideMark/>
          </w:tcPr>
          <w:p w14:paraId="7D86DE76" w14:textId="77777777" w:rsidR="00830CB1" w:rsidRDefault="00830CB1" w:rsidP="00533014">
            <w:pPr>
              <w:pStyle w:val="BodyText"/>
            </w:pPr>
          </w:p>
        </w:tc>
      </w:tr>
      <w:tr w:rsidR="00830CB1" w14:paraId="0EAA2147" w14:textId="77777777" w:rsidTr="006A25E6">
        <w:trPr>
          <w:trHeight w:val="288"/>
        </w:trPr>
        <w:tc>
          <w:tcPr>
            <w:tcW w:w="1931" w:type="dxa"/>
            <w:tcBorders>
              <w:top w:val="single" w:sz="2" w:space="0" w:color="auto"/>
              <w:left w:val="nil"/>
              <w:bottom w:val="single" w:sz="2" w:space="0" w:color="auto"/>
              <w:right w:val="nil"/>
            </w:tcBorders>
            <w:vAlign w:val="bottom"/>
            <w:hideMark/>
          </w:tcPr>
          <w:p w14:paraId="461BE3BC" w14:textId="77777777" w:rsidR="00830CB1" w:rsidRDefault="00830CB1" w:rsidP="000751C9">
            <w:pPr>
              <w:pStyle w:val="AddressBlock"/>
            </w:pPr>
            <w:r>
              <w:t>Subject</w:t>
            </w:r>
          </w:p>
        </w:tc>
        <w:tc>
          <w:tcPr>
            <w:tcW w:w="6979" w:type="dxa"/>
            <w:gridSpan w:val="5"/>
            <w:tcBorders>
              <w:top w:val="single" w:sz="2" w:space="0" w:color="auto"/>
              <w:left w:val="nil"/>
              <w:bottom w:val="single" w:sz="2" w:space="0" w:color="auto"/>
              <w:right w:val="nil"/>
            </w:tcBorders>
            <w:vAlign w:val="bottom"/>
            <w:hideMark/>
          </w:tcPr>
          <w:p w14:paraId="36FC7891" w14:textId="7CD7282F" w:rsidR="00830CB1" w:rsidRDefault="00787C6E" w:rsidP="009B0EB3">
            <w:r>
              <w:t xml:space="preserve">CFRPM 6.1 </w:t>
            </w:r>
            <w:r w:rsidR="009B0EB3">
              <w:t>Updates</w:t>
            </w:r>
            <w:r w:rsidR="009678E3">
              <w:t xml:space="preserve"> for Orlando South Project</w:t>
            </w:r>
          </w:p>
        </w:tc>
      </w:tr>
      <w:tr w:rsidR="00830CB1" w14:paraId="4364E73E" w14:textId="77777777" w:rsidTr="006A25E6">
        <w:trPr>
          <w:trHeight w:val="288"/>
        </w:trPr>
        <w:tc>
          <w:tcPr>
            <w:tcW w:w="1931" w:type="dxa"/>
            <w:tcBorders>
              <w:top w:val="single" w:sz="2" w:space="0" w:color="auto"/>
              <w:left w:val="nil"/>
              <w:bottom w:val="nil"/>
              <w:right w:val="nil"/>
            </w:tcBorders>
            <w:vAlign w:val="bottom"/>
          </w:tcPr>
          <w:p w14:paraId="2FCB6906" w14:textId="77777777" w:rsidR="00830CB1" w:rsidRDefault="00830CB1" w:rsidP="000751C9">
            <w:pPr>
              <w:pStyle w:val="AddressBlock"/>
              <w:tabs>
                <w:tab w:val="center" w:pos="1089"/>
              </w:tabs>
              <w:ind w:left="-90"/>
            </w:pPr>
          </w:p>
        </w:tc>
        <w:tc>
          <w:tcPr>
            <w:tcW w:w="5089" w:type="dxa"/>
            <w:gridSpan w:val="2"/>
            <w:tcBorders>
              <w:top w:val="single" w:sz="2" w:space="0" w:color="auto"/>
              <w:left w:val="nil"/>
              <w:bottom w:val="nil"/>
              <w:right w:val="nil"/>
            </w:tcBorders>
            <w:vAlign w:val="bottom"/>
          </w:tcPr>
          <w:p w14:paraId="2988E8EB" w14:textId="77777777" w:rsidR="00830CB1" w:rsidRDefault="00830CB1" w:rsidP="000751C9">
            <w:pPr>
              <w:pStyle w:val="BodyText"/>
            </w:pPr>
          </w:p>
        </w:tc>
        <w:tc>
          <w:tcPr>
            <w:tcW w:w="180" w:type="dxa"/>
            <w:tcBorders>
              <w:top w:val="single" w:sz="2" w:space="0" w:color="auto"/>
              <w:left w:val="nil"/>
              <w:bottom w:val="nil"/>
              <w:right w:val="nil"/>
            </w:tcBorders>
            <w:vAlign w:val="bottom"/>
          </w:tcPr>
          <w:p w14:paraId="045C3BC4" w14:textId="77777777" w:rsidR="00830CB1" w:rsidRDefault="00830CB1" w:rsidP="000751C9">
            <w:pPr>
              <w:pStyle w:val="AddressBlock"/>
            </w:pPr>
          </w:p>
        </w:tc>
        <w:tc>
          <w:tcPr>
            <w:tcW w:w="1710" w:type="dxa"/>
            <w:gridSpan w:val="2"/>
            <w:tcBorders>
              <w:top w:val="single" w:sz="2" w:space="0" w:color="auto"/>
              <w:left w:val="nil"/>
              <w:bottom w:val="nil"/>
              <w:right w:val="nil"/>
            </w:tcBorders>
            <w:vAlign w:val="bottom"/>
          </w:tcPr>
          <w:p w14:paraId="616D911D" w14:textId="77777777" w:rsidR="00830CB1" w:rsidRDefault="00830CB1" w:rsidP="000751C9">
            <w:pPr>
              <w:pStyle w:val="AddressBlock"/>
            </w:pPr>
          </w:p>
        </w:tc>
      </w:tr>
      <w:tr w:rsidR="00533014" w14:paraId="6C157DC3" w14:textId="77777777" w:rsidTr="006A25E6">
        <w:trPr>
          <w:trHeight w:val="288"/>
        </w:trPr>
        <w:tc>
          <w:tcPr>
            <w:tcW w:w="1931" w:type="dxa"/>
            <w:tcBorders>
              <w:top w:val="nil"/>
              <w:left w:val="nil"/>
              <w:bottom w:val="single" w:sz="2" w:space="0" w:color="auto"/>
              <w:right w:val="nil"/>
            </w:tcBorders>
            <w:vAlign w:val="bottom"/>
            <w:hideMark/>
          </w:tcPr>
          <w:p w14:paraId="110809F9" w14:textId="77777777" w:rsidR="00533014" w:rsidRDefault="00533014" w:rsidP="00533014">
            <w:pPr>
              <w:pStyle w:val="AddressBlock"/>
            </w:pPr>
            <w:r>
              <w:t>From</w:t>
            </w:r>
          </w:p>
        </w:tc>
        <w:tc>
          <w:tcPr>
            <w:tcW w:w="6979" w:type="dxa"/>
            <w:gridSpan w:val="5"/>
            <w:tcBorders>
              <w:top w:val="nil"/>
              <w:left w:val="nil"/>
              <w:bottom w:val="single" w:sz="2" w:space="0" w:color="auto"/>
              <w:right w:val="nil"/>
            </w:tcBorders>
            <w:vAlign w:val="bottom"/>
            <w:hideMark/>
          </w:tcPr>
          <w:p w14:paraId="7C733DC4" w14:textId="5F857ACB" w:rsidR="00533014" w:rsidRDefault="009B4739" w:rsidP="00805C2C">
            <w:pPr>
              <w:pStyle w:val="BodyText"/>
            </w:pPr>
            <w:r>
              <w:t>Hongbo Chi (AECOM)</w:t>
            </w:r>
            <w:r w:rsidR="00B40DA7">
              <w:t>,  Chunyu Lu (AECOM)</w:t>
            </w:r>
          </w:p>
        </w:tc>
      </w:tr>
      <w:tr w:rsidR="00830CB1" w14:paraId="4D25C74D" w14:textId="77777777" w:rsidTr="006A25E6">
        <w:trPr>
          <w:trHeight w:val="288"/>
        </w:trPr>
        <w:tc>
          <w:tcPr>
            <w:tcW w:w="1931" w:type="dxa"/>
            <w:tcBorders>
              <w:top w:val="single" w:sz="2" w:space="0" w:color="auto"/>
              <w:left w:val="nil"/>
              <w:bottom w:val="single" w:sz="2" w:space="0" w:color="auto"/>
              <w:right w:val="nil"/>
            </w:tcBorders>
            <w:vAlign w:val="bottom"/>
            <w:hideMark/>
          </w:tcPr>
          <w:p w14:paraId="0F86A1E5" w14:textId="77777777" w:rsidR="00830CB1" w:rsidRDefault="00830CB1" w:rsidP="000751C9">
            <w:pPr>
              <w:pStyle w:val="AddressBlock"/>
            </w:pPr>
            <w:r>
              <w:t>Date</w:t>
            </w:r>
          </w:p>
        </w:tc>
        <w:tc>
          <w:tcPr>
            <w:tcW w:w="3109" w:type="dxa"/>
            <w:tcBorders>
              <w:top w:val="single" w:sz="2" w:space="0" w:color="auto"/>
              <w:left w:val="nil"/>
              <w:bottom w:val="single" w:sz="2" w:space="0" w:color="auto"/>
              <w:right w:val="nil"/>
            </w:tcBorders>
            <w:vAlign w:val="bottom"/>
            <w:hideMark/>
          </w:tcPr>
          <w:p w14:paraId="3AFD9201" w14:textId="15A21966" w:rsidR="00830CB1" w:rsidRDefault="002D40DE" w:rsidP="002D40DE">
            <w:pPr>
              <w:pStyle w:val="BodyText"/>
            </w:pPr>
            <w:ins w:id="2" w:author="Chi, Hongbo" w:date="2017-07-10T16:43:00Z">
              <w:r>
                <w:t>July</w:t>
              </w:r>
            </w:ins>
            <w:r w:rsidR="00EE2EC4">
              <w:t xml:space="preserve"> </w:t>
            </w:r>
            <w:ins w:id="3" w:author="Chi, Hongbo" w:date="2017-07-10T16:43:00Z">
              <w:r>
                <w:t>10</w:t>
              </w:r>
            </w:ins>
            <w:r w:rsidR="004F7346" w:rsidRPr="00A071E3">
              <w:rPr>
                <w:vertAlign w:val="superscript"/>
              </w:rPr>
              <w:t>th</w:t>
            </w:r>
            <w:r w:rsidR="004F7346">
              <w:t>,</w:t>
            </w:r>
            <w:r w:rsidR="00533014">
              <w:t xml:space="preserve"> 201</w:t>
            </w:r>
            <w:r w:rsidR="00A57C6F">
              <w:t>7</w:t>
            </w:r>
          </w:p>
        </w:tc>
        <w:tc>
          <w:tcPr>
            <w:tcW w:w="3870" w:type="dxa"/>
            <w:gridSpan w:val="4"/>
            <w:tcBorders>
              <w:top w:val="single" w:sz="2" w:space="0" w:color="auto"/>
              <w:left w:val="nil"/>
              <w:bottom w:val="nil"/>
              <w:right w:val="nil"/>
            </w:tcBorders>
            <w:vAlign w:val="bottom"/>
          </w:tcPr>
          <w:p w14:paraId="2CD6F29A" w14:textId="77777777" w:rsidR="00830CB1" w:rsidRDefault="00830CB1" w:rsidP="000751C9">
            <w:pPr>
              <w:pStyle w:val="BodyText"/>
            </w:pPr>
          </w:p>
        </w:tc>
      </w:tr>
    </w:tbl>
    <w:p w14:paraId="3D5BA825" w14:textId="77777777" w:rsidR="00830CB1" w:rsidRDefault="00830CB1" w:rsidP="00AB67FB">
      <w:pPr>
        <w:pStyle w:val="BodyText"/>
        <w:tabs>
          <w:tab w:val="left" w:pos="5742"/>
        </w:tabs>
      </w:pPr>
      <w:r>
        <w:tab/>
      </w:r>
    </w:p>
    <w:p w14:paraId="004E5EC0" w14:textId="03D8A38D" w:rsidR="00D9190E" w:rsidRDefault="008365C8" w:rsidP="0015084E">
      <w:pPr>
        <w:pStyle w:val="BodyText"/>
        <w:jc w:val="both"/>
      </w:pPr>
      <w:r>
        <w:t>AECOM</w:t>
      </w:r>
      <w:r w:rsidR="0081773C">
        <w:t xml:space="preserve"> </w:t>
      </w:r>
      <w:r w:rsidR="00831DC0">
        <w:t>are the project team retained by</w:t>
      </w:r>
      <w:r w:rsidR="0081773C">
        <w:t xml:space="preserve"> the </w:t>
      </w:r>
      <w:r w:rsidR="00787C6E">
        <w:t>Florida Turnpike</w:t>
      </w:r>
      <w:r w:rsidR="006A25E6">
        <w:t xml:space="preserve"> to</w:t>
      </w:r>
      <w:r w:rsidR="0081773C">
        <w:t xml:space="preserve"> </w:t>
      </w:r>
      <w:r w:rsidR="00CD047E">
        <w:t>update</w:t>
      </w:r>
      <w:r w:rsidR="00252E91">
        <w:t xml:space="preserve"> the </w:t>
      </w:r>
      <w:r w:rsidR="00787C6E">
        <w:t xml:space="preserve">latest </w:t>
      </w:r>
      <w:r w:rsidR="00E03DAC">
        <w:t>Central Florida Regional Planning Model 6.1 (</w:t>
      </w:r>
      <w:r w:rsidR="00787C6E">
        <w:t>CFRPM 6.1</w:t>
      </w:r>
      <w:r w:rsidR="00E03DAC">
        <w:t>)</w:t>
      </w:r>
      <w:r w:rsidR="00252E91">
        <w:t xml:space="preserve"> for the subsequent</w:t>
      </w:r>
      <w:r w:rsidR="00787C6E">
        <w:t xml:space="preserve"> </w:t>
      </w:r>
      <w:r w:rsidR="00E03DAC">
        <w:t xml:space="preserve">refined </w:t>
      </w:r>
      <w:r w:rsidR="00F931E9">
        <w:t>subarea</w:t>
      </w:r>
      <w:r w:rsidR="00787C6E">
        <w:t xml:space="preserve"> analysis.</w:t>
      </w:r>
      <w:r w:rsidR="00831DC0">
        <w:t xml:space="preserve"> </w:t>
      </w:r>
      <w:r w:rsidR="00F31CC4">
        <w:t>Florida Turnpike request</w:t>
      </w:r>
      <w:r w:rsidR="00EF2275">
        <w:t>s</w:t>
      </w:r>
      <w:r w:rsidR="00F31CC4">
        <w:t xml:space="preserve"> the model updates for three scenarios, namely 2015, 2025 and 2045. </w:t>
      </w:r>
      <w:r w:rsidR="00F676B8">
        <w:t xml:space="preserve">The </w:t>
      </w:r>
      <w:r w:rsidR="008C2F0C">
        <w:t>modeling</w:t>
      </w:r>
      <w:r w:rsidR="00F676B8">
        <w:t xml:space="preserve"> team </w:t>
      </w:r>
      <w:r w:rsidR="00252E91">
        <w:t xml:space="preserve">performed the following steps for the </w:t>
      </w:r>
      <w:r w:rsidR="00564BAC">
        <w:t>request</w:t>
      </w:r>
      <w:r w:rsidR="00252E91">
        <w:t>:</w:t>
      </w:r>
    </w:p>
    <w:p w14:paraId="3BA3CD72" w14:textId="5621E4D3" w:rsidR="00252E91" w:rsidRDefault="00E900B1" w:rsidP="00252E91">
      <w:pPr>
        <w:pStyle w:val="BodyText"/>
        <w:numPr>
          <w:ilvl w:val="0"/>
          <w:numId w:val="24"/>
        </w:numPr>
        <w:jc w:val="both"/>
      </w:pPr>
      <w:r>
        <w:t>Update</w:t>
      </w:r>
      <w:r w:rsidR="00757045">
        <w:t>d</w:t>
      </w:r>
      <w:r>
        <w:t xml:space="preserve"> the Highway network to include </w:t>
      </w:r>
      <w:r w:rsidR="00EF2275">
        <w:t>necessary</w:t>
      </w:r>
      <w:r>
        <w:t xml:space="preserve"> </w:t>
      </w:r>
      <w:r w:rsidR="00757045">
        <w:t xml:space="preserve">local road </w:t>
      </w:r>
      <w:r>
        <w:t>links (2015, 2025 and 204</w:t>
      </w:r>
      <w:r w:rsidR="00564BAC">
        <w:t>5</w:t>
      </w:r>
      <w:r>
        <w:t>);</w:t>
      </w:r>
    </w:p>
    <w:p w14:paraId="7D4BB375" w14:textId="3A678D7B" w:rsidR="00203769" w:rsidRDefault="00203769" w:rsidP="00252E91">
      <w:pPr>
        <w:pStyle w:val="BodyText"/>
        <w:numPr>
          <w:ilvl w:val="0"/>
          <w:numId w:val="24"/>
        </w:numPr>
        <w:jc w:val="both"/>
      </w:pPr>
      <w:r>
        <w:t>Update</w:t>
      </w:r>
      <w:r w:rsidR="00757045">
        <w:t>d</w:t>
      </w:r>
      <w:r>
        <w:t xml:space="preserve"> the land-use data</w:t>
      </w:r>
      <w:r w:rsidR="00757045">
        <w:t xml:space="preserve"> for</w:t>
      </w:r>
      <w:r w:rsidR="00EF2275">
        <w:t xml:space="preserve"> the corresponding </w:t>
      </w:r>
      <w:r w:rsidR="00757045">
        <w:t>three scenarios</w:t>
      </w:r>
      <w:r>
        <w:t>;</w:t>
      </w:r>
    </w:p>
    <w:p w14:paraId="41B01223" w14:textId="3548855A" w:rsidR="00E900B1" w:rsidRDefault="00681249" w:rsidP="00252E91">
      <w:pPr>
        <w:pStyle w:val="BodyText"/>
        <w:numPr>
          <w:ilvl w:val="0"/>
          <w:numId w:val="24"/>
        </w:numPr>
        <w:jc w:val="both"/>
      </w:pPr>
      <w:r>
        <w:t>Adjust</w:t>
      </w:r>
      <w:r w:rsidR="00757045">
        <w:t>ed</w:t>
      </w:r>
      <w:r>
        <w:t xml:space="preserve"> the </w:t>
      </w:r>
      <w:r w:rsidR="00757045">
        <w:t xml:space="preserve">free flow </w:t>
      </w:r>
      <w:r>
        <w:t xml:space="preserve">speed </w:t>
      </w:r>
      <w:r w:rsidR="00757045">
        <w:t xml:space="preserve">value </w:t>
      </w:r>
      <w:r w:rsidR="00EF2275">
        <w:t>for</w:t>
      </w:r>
      <w:r>
        <w:t xml:space="preserve"> I</w:t>
      </w:r>
      <w:r w:rsidR="00B40DA7">
        <w:t>-</w:t>
      </w:r>
      <w:r>
        <w:t>4 within Orange County</w:t>
      </w:r>
      <w:r w:rsidR="00E900B1">
        <w:t>;</w:t>
      </w:r>
    </w:p>
    <w:p w14:paraId="7233F917" w14:textId="41DF48BC" w:rsidR="00E900B1" w:rsidRDefault="00E900B1" w:rsidP="00252E91">
      <w:pPr>
        <w:pStyle w:val="BodyText"/>
        <w:numPr>
          <w:ilvl w:val="0"/>
          <w:numId w:val="24"/>
        </w:numPr>
        <w:jc w:val="both"/>
      </w:pPr>
      <w:r>
        <w:t>Update</w:t>
      </w:r>
      <w:r w:rsidR="00757045">
        <w:t>d</w:t>
      </w:r>
      <w:r>
        <w:t xml:space="preserve"> the toll rate</w:t>
      </w:r>
      <w:r w:rsidR="00757045">
        <w:t xml:space="preserve"> for the toll road within the study area</w:t>
      </w:r>
      <w:r>
        <w:t>;</w:t>
      </w:r>
    </w:p>
    <w:p w14:paraId="2EB72CA3" w14:textId="78D9F5F4" w:rsidR="00E900B1" w:rsidRDefault="00681249" w:rsidP="00252E91">
      <w:pPr>
        <w:pStyle w:val="BodyText"/>
        <w:numPr>
          <w:ilvl w:val="0"/>
          <w:numId w:val="24"/>
        </w:numPr>
        <w:jc w:val="both"/>
      </w:pPr>
      <w:r>
        <w:t>Double c</w:t>
      </w:r>
      <w:r w:rsidR="00E900B1">
        <w:t>heck</w:t>
      </w:r>
      <w:r w:rsidR="00757045">
        <w:t>ed</w:t>
      </w:r>
      <w:r w:rsidR="00E900B1">
        <w:t xml:space="preserve"> traffic count </w:t>
      </w:r>
      <w:r w:rsidR="00757045">
        <w:t xml:space="preserve">station </w:t>
      </w:r>
      <w:r w:rsidR="00E900B1">
        <w:t>location</w:t>
      </w:r>
      <w:r w:rsidR="00B40DA7">
        <w:t>s</w:t>
      </w:r>
      <w:r w:rsidR="00E900B1">
        <w:t xml:space="preserve"> and </w:t>
      </w:r>
      <w:r w:rsidR="00757045">
        <w:t>combined</w:t>
      </w:r>
      <w:r w:rsidR="00E900B1">
        <w:t xml:space="preserve"> the 2015 </w:t>
      </w:r>
      <w:r>
        <w:t xml:space="preserve">observed </w:t>
      </w:r>
      <w:r w:rsidR="00757045">
        <w:t>traffic count</w:t>
      </w:r>
      <w:r w:rsidR="00B40DA7">
        <w:t>s</w:t>
      </w:r>
      <w:r w:rsidR="00757045">
        <w:t xml:space="preserve"> to the h</w:t>
      </w:r>
      <w:r w:rsidR="00E900B1">
        <w:t>ighway network;</w:t>
      </w:r>
    </w:p>
    <w:p w14:paraId="093D9C00" w14:textId="16A2BC84" w:rsidR="00E900B1" w:rsidRDefault="00757045" w:rsidP="00E900B1">
      <w:pPr>
        <w:pStyle w:val="BodyText"/>
        <w:numPr>
          <w:ilvl w:val="0"/>
          <w:numId w:val="24"/>
        </w:numPr>
        <w:jc w:val="both"/>
      </w:pPr>
      <w:r>
        <w:t>Updated the model parameters;</w:t>
      </w:r>
    </w:p>
    <w:p w14:paraId="5972439E" w14:textId="1C32DC3E" w:rsidR="00265226" w:rsidRDefault="0081773C" w:rsidP="00E900B1">
      <w:pPr>
        <w:pStyle w:val="BodyText"/>
        <w:jc w:val="both"/>
      </w:pPr>
      <w:r>
        <w:t>T</w:t>
      </w:r>
      <w:r w:rsidR="00265226">
        <w:t>his memorandum summarize</w:t>
      </w:r>
      <w:r>
        <w:t>s</w:t>
      </w:r>
      <w:r w:rsidR="00C61DA1">
        <w:t xml:space="preserve"> the </w:t>
      </w:r>
      <w:r w:rsidR="00564BAC">
        <w:t>update</w:t>
      </w:r>
      <w:r w:rsidR="00B06F24">
        <w:t xml:space="preserve"> </w:t>
      </w:r>
      <w:r w:rsidR="006F42F5">
        <w:t>work</w:t>
      </w:r>
      <w:r w:rsidR="00757045">
        <w:t xml:space="preserve"> in details</w:t>
      </w:r>
      <w:r w:rsidR="006F42F5">
        <w:t>.</w:t>
      </w:r>
      <w:r w:rsidR="00265226">
        <w:t xml:space="preserve"> </w:t>
      </w:r>
    </w:p>
    <w:p w14:paraId="6C887D06" w14:textId="3C88C251" w:rsidR="00575255" w:rsidRPr="008C2F0C" w:rsidRDefault="00575255" w:rsidP="00575255">
      <w:pPr>
        <w:pStyle w:val="Heading1"/>
      </w:pPr>
      <w:r>
        <w:t>Subarea Definition</w:t>
      </w:r>
    </w:p>
    <w:p w14:paraId="5DC18947" w14:textId="52376362" w:rsidR="005D05D0" w:rsidRDefault="00564BAC" w:rsidP="00D03453">
      <w:r>
        <w:t>The subarea i</w:t>
      </w:r>
      <w:r w:rsidR="00C12F1E">
        <w:t>s defined by Florida Turnpike as Figure 1. Most of the effort AECOM team committed is within this region.</w:t>
      </w:r>
    </w:p>
    <w:p w14:paraId="0E123330" w14:textId="6B426877" w:rsidR="005D05D0" w:rsidRDefault="005D05D0" w:rsidP="00C12F1E">
      <w:pPr>
        <w:pStyle w:val="Caption"/>
      </w:pPr>
      <w:bookmarkStart w:id="4" w:name="_Ref445477038"/>
      <w:bookmarkStart w:id="5" w:name="_Toc381379331"/>
      <w:bookmarkStart w:id="6" w:name="_Toc383006941"/>
      <w:r>
        <w:rPr>
          <w:noProof/>
          <w:lang w:eastAsia="zh-CN"/>
        </w:rPr>
        <w:lastRenderedPageBreak/>
        <w:drawing>
          <wp:inline distT="0" distB="0" distL="0" distR="0" wp14:anchorId="6DAE87A0" wp14:editId="5B9602A1">
            <wp:extent cx="4072727" cy="2687102"/>
            <wp:effectExtent l="19050" t="19050" r="23495" b="18415"/>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7958" t="11863" r="10795" b="4569"/>
                    <a:stretch/>
                  </pic:blipFill>
                  <pic:spPr bwMode="auto">
                    <a:xfrm>
                      <a:off x="0" y="0"/>
                      <a:ext cx="4071728" cy="268644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C3DAAA4" w14:textId="77777777" w:rsidR="009B0EB3" w:rsidRDefault="00C12F1E" w:rsidP="00C12F1E">
      <w:pPr>
        <w:pStyle w:val="Caption"/>
        <w:sectPr w:rsidR="009B0EB3" w:rsidSect="005D05D0">
          <w:headerReference w:type="default" r:id="rId10"/>
          <w:footerReference w:type="default" r:id="rId11"/>
          <w:headerReference w:type="first" r:id="rId12"/>
          <w:footerReference w:type="first" r:id="rId13"/>
          <w:pgSz w:w="12240" w:h="15840" w:code="1"/>
          <w:pgMar w:top="1706" w:right="1440" w:bottom="979" w:left="1800" w:header="720" w:footer="720" w:gutter="0"/>
          <w:cols w:space="720"/>
          <w:titlePg/>
          <w:docGrid w:linePitch="360"/>
        </w:sectPr>
      </w:pPr>
      <w:r w:rsidRPr="00C10B76">
        <w:t xml:space="preserve">Figure </w:t>
      </w:r>
      <w:fldSimple w:instr=" SEQ Figure \* ARABIC ">
        <w:r>
          <w:rPr>
            <w:noProof/>
          </w:rPr>
          <w:t>1</w:t>
        </w:r>
      </w:fldSimple>
      <w:bookmarkEnd w:id="4"/>
      <w:r w:rsidRPr="00C10B76">
        <w:t xml:space="preserve">: </w:t>
      </w:r>
      <w:bookmarkEnd w:id="5"/>
      <w:bookmarkEnd w:id="6"/>
      <w:r>
        <w:t>Subarea Definition</w:t>
      </w:r>
    </w:p>
    <w:p w14:paraId="2C6169C9" w14:textId="67E9C407" w:rsidR="00C9353F" w:rsidRDefault="00C9353F" w:rsidP="005D05D0">
      <w:pPr>
        <w:pStyle w:val="Heading1"/>
        <w:jc w:val="center"/>
      </w:pPr>
    </w:p>
    <w:p w14:paraId="2CD3605A" w14:textId="271EB912" w:rsidR="008C2F0C" w:rsidRPr="008C2F0C" w:rsidRDefault="007D1B49" w:rsidP="00D03453">
      <w:pPr>
        <w:pStyle w:val="Heading1"/>
      </w:pPr>
      <w:r>
        <w:t>Highway Network Updates</w:t>
      </w:r>
    </w:p>
    <w:p w14:paraId="0E0DF9F8" w14:textId="6FA16BF1" w:rsidR="00524F25" w:rsidRDefault="00F31CC4" w:rsidP="008C2F0C">
      <w:r>
        <w:t xml:space="preserve">For the purpose of the subarea analysis, </w:t>
      </w:r>
      <w:r w:rsidR="005559F1">
        <w:t xml:space="preserve">some new links were added to </w:t>
      </w:r>
      <w:r>
        <w:t xml:space="preserve">the highway network. In addition, two TAZs were split, so additional centroid connectors were also added into the network. </w:t>
      </w:r>
      <w:r w:rsidR="004E5B56">
        <w:t xml:space="preserve"> Three new zones are added to the network, which are 1094, 1095 and 1096.</w:t>
      </w:r>
      <w:r>
        <w:t xml:space="preserve"> </w:t>
      </w:r>
      <w:r w:rsidR="00381BD3">
        <w:t xml:space="preserve">The updates </w:t>
      </w:r>
      <w:r w:rsidR="00CF30C2">
        <w:t>were</w:t>
      </w:r>
      <w:r w:rsidR="00381BD3">
        <w:t xml:space="preserve"> implemented in the network</w:t>
      </w:r>
      <w:r w:rsidR="00CF30C2">
        <w:t>s</w:t>
      </w:r>
      <w:r w:rsidR="00381BD3">
        <w:t xml:space="preserve"> of 2015, 2025 and 204</w:t>
      </w:r>
      <w:del w:id="7" w:author="Chi, Hongbo" w:date="2017-07-10T14:54:00Z">
        <w:r w:rsidR="00381BD3" w:rsidDel="003D3A76">
          <w:delText>0</w:delText>
        </w:r>
      </w:del>
      <w:ins w:id="8" w:author="Chi, Hongbo" w:date="2017-07-10T14:54:00Z">
        <w:r w:rsidR="003D3A76">
          <w:t>5</w:t>
        </w:r>
      </w:ins>
      <w:r w:rsidR="00381BD3">
        <w:t xml:space="preserve">. The following </w:t>
      </w:r>
      <w:r w:rsidR="00CC2703">
        <w:fldChar w:fldCharType="begin"/>
      </w:r>
      <w:r w:rsidR="00CC2703">
        <w:instrText xml:space="preserve"> REF _Ref476315808 \h </w:instrText>
      </w:r>
      <w:r w:rsidR="00CC2703">
        <w:fldChar w:fldCharType="separate"/>
      </w:r>
      <w:r w:rsidR="00CC2703" w:rsidRPr="00C10B76">
        <w:t xml:space="preserve">Figure </w:t>
      </w:r>
      <w:r w:rsidR="00CC2703">
        <w:rPr>
          <w:noProof/>
        </w:rPr>
        <w:t>2</w:t>
      </w:r>
      <w:r w:rsidR="00CC2703">
        <w:fldChar w:fldCharType="end"/>
      </w:r>
      <w:r w:rsidR="00381BD3">
        <w:t xml:space="preserve"> and </w:t>
      </w:r>
      <w:r w:rsidR="00CC2703">
        <w:fldChar w:fldCharType="begin"/>
      </w:r>
      <w:r w:rsidR="00CC2703">
        <w:instrText xml:space="preserve"> REF _Ref476315834 \h </w:instrText>
      </w:r>
      <w:r w:rsidR="00CC2703">
        <w:fldChar w:fldCharType="separate"/>
      </w:r>
      <w:r w:rsidR="00CC2703">
        <w:t xml:space="preserve">Table </w:t>
      </w:r>
      <w:r w:rsidR="00CC2703">
        <w:rPr>
          <w:noProof/>
        </w:rPr>
        <w:t>1</w:t>
      </w:r>
      <w:r w:rsidR="00CC2703">
        <w:fldChar w:fldCharType="end"/>
      </w:r>
      <w:r w:rsidR="00381BD3">
        <w:t xml:space="preserve"> summarize the network updates.</w:t>
      </w:r>
      <w:r w:rsidR="00B9636F">
        <w:t xml:space="preserve"> Besides the updates on the highway networks, th</w:t>
      </w:r>
      <w:r w:rsidR="009B0EB3">
        <w:t>e corresponding transit network files</w:t>
      </w:r>
      <w:r w:rsidR="00B9636F">
        <w:t xml:space="preserve"> also got updated to exactly match with the highway network.</w:t>
      </w:r>
    </w:p>
    <w:p w14:paraId="768FC86B" w14:textId="77777777" w:rsidR="00E23856" w:rsidRDefault="00E23856" w:rsidP="008C2F0C"/>
    <w:p w14:paraId="0508AA55" w14:textId="21A9D63F" w:rsidR="00E23856" w:rsidRDefault="00E23856" w:rsidP="00E23856">
      <w:pPr>
        <w:jc w:val="center"/>
      </w:pPr>
      <w:r>
        <w:rPr>
          <w:noProof/>
          <w:lang w:eastAsia="zh-CN"/>
        </w:rPr>
        <w:drawing>
          <wp:inline distT="0" distB="0" distL="0" distR="0" wp14:anchorId="0B8CE3DD" wp14:editId="490A9FC1">
            <wp:extent cx="3392424" cy="3602736"/>
            <wp:effectExtent l="19050" t="19050" r="1778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4629" t="16719" r="28545" b="13750"/>
                    <a:stretch/>
                  </pic:blipFill>
                  <pic:spPr bwMode="auto">
                    <a:xfrm>
                      <a:off x="0" y="0"/>
                      <a:ext cx="3392424" cy="3602736"/>
                    </a:xfrm>
                    <a:prstGeom prst="rect">
                      <a:avLst/>
                    </a:prstGeom>
                    <a:ln>
                      <a:solidFill>
                        <a:prstClr val="black"/>
                      </a:solidFill>
                    </a:ln>
                    <a:extLst>
                      <a:ext uri="{53640926-AAD7-44D8-BBD7-CCE9431645EC}">
                        <a14:shadowObscured xmlns:a14="http://schemas.microsoft.com/office/drawing/2010/main"/>
                      </a:ext>
                    </a:extLst>
                  </pic:spPr>
                </pic:pic>
              </a:graphicData>
            </a:graphic>
          </wp:inline>
        </w:drawing>
      </w:r>
    </w:p>
    <w:p w14:paraId="4430D5BD" w14:textId="17CADDF6" w:rsidR="00E23856" w:rsidRDefault="00E23856" w:rsidP="00E23856">
      <w:pPr>
        <w:pStyle w:val="Caption"/>
      </w:pPr>
      <w:bookmarkStart w:id="9" w:name="_Ref476315808"/>
      <w:r w:rsidRPr="00C10B76">
        <w:t xml:space="preserve">Figure </w:t>
      </w:r>
      <w:fldSimple w:instr=" SEQ Figure \* ARABIC ">
        <w:r w:rsidR="004E5B56">
          <w:rPr>
            <w:noProof/>
          </w:rPr>
          <w:t>2</w:t>
        </w:r>
      </w:fldSimple>
      <w:bookmarkEnd w:id="9"/>
      <w:r w:rsidRPr="00C10B76">
        <w:t xml:space="preserve">: </w:t>
      </w:r>
      <w:r>
        <w:t>Network updates</w:t>
      </w:r>
    </w:p>
    <w:p w14:paraId="4AD76454" w14:textId="77777777" w:rsidR="00E23856" w:rsidRDefault="00E23856" w:rsidP="00E23856">
      <w:pPr>
        <w:jc w:val="center"/>
      </w:pPr>
    </w:p>
    <w:p w14:paraId="12EE2705" w14:textId="0FBE9AAD" w:rsidR="005559F1" w:rsidRDefault="00681249" w:rsidP="00681249">
      <w:pPr>
        <w:pStyle w:val="Caption"/>
        <w:keepNext/>
      </w:pPr>
      <w:bookmarkStart w:id="10" w:name="_Ref476315834"/>
      <w:r>
        <w:t xml:space="preserve">Table </w:t>
      </w:r>
      <w:fldSimple w:instr=" SEQ Table \* ARABIC ">
        <w:r w:rsidR="00D16206">
          <w:rPr>
            <w:noProof/>
          </w:rPr>
          <w:t>1</w:t>
        </w:r>
      </w:fldSimple>
      <w:bookmarkEnd w:id="10"/>
      <w:r>
        <w:t xml:space="preserve"> </w:t>
      </w:r>
      <w:r w:rsidR="009F6262">
        <w:t>Table</w:t>
      </w:r>
      <w:r w:rsidR="00BA5B9A">
        <w:t xml:space="preserve"> </w:t>
      </w:r>
      <w:r w:rsidR="004E5B56">
        <w:t>1</w:t>
      </w:r>
      <w:r w:rsidR="00BA5B9A">
        <w:t xml:space="preserve"> New road links</w:t>
      </w:r>
      <w:r w:rsidR="00E14A42">
        <w:t xml:space="preserve"> (</w:t>
      </w:r>
      <w:r>
        <w:t>for all three s</w:t>
      </w:r>
      <w:r w:rsidR="00E14A42">
        <w:t>cenarios)</w:t>
      </w:r>
    </w:p>
    <w:tbl>
      <w:tblPr>
        <w:tblStyle w:val="TableGrid"/>
        <w:tblW w:w="0" w:type="auto"/>
        <w:jc w:val="center"/>
        <w:tblLook w:val="04A0" w:firstRow="1" w:lastRow="0" w:firstColumn="1" w:lastColumn="0" w:noHBand="0" w:noVBand="1"/>
      </w:tblPr>
      <w:tblGrid>
        <w:gridCol w:w="2898"/>
        <w:gridCol w:w="1710"/>
        <w:gridCol w:w="2304"/>
      </w:tblGrid>
      <w:tr w:rsidR="00E23856" w14:paraId="29A0DA2F" w14:textId="77777777" w:rsidTr="004E5B56">
        <w:trPr>
          <w:jc w:val="center"/>
        </w:trPr>
        <w:tc>
          <w:tcPr>
            <w:tcW w:w="2898" w:type="dxa"/>
          </w:tcPr>
          <w:p w14:paraId="26ECE8AE" w14:textId="2E854761" w:rsidR="00E23856" w:rsidRDefault="00E23856" w:rsidP="00681249">
            <w:r>
              <w:t>Road Name</w:t>
            </w:r>
          </w:p>
        </w:tc>
        <w:tc>
          <w:tcPr>
            <w:tcW w:w="1710" w:type="dxa"/>
          </w:tcPr>
          <w:p w14:paraId="4CBF7B82" w14:textId="64EABECE" w:rsidR="00E23856" w:rsidRDefault="00E23856" w:rsidP="004E5B56">
            <w:pPr>
              <w:jc w:val="center"/>
            </w:pPr>
            <w:r>
              <w:t>Lane number</w:t>
            </w:r>
          </w:p>
        </w:tc>
        <w:tc>
          <w:tcPr>
            <w:tcW w:w="2304" w:type="dxa"/>
          </w:tcPr>
          <w:p w14:paraId="68F211C6" w14:textId="233701AA" w:rsidR="00E23856" w:rsidRDefault="00E23856" w:rsidP="004E5B56">
            <w:pPr>
              <w:jc w:val="center"/>
            </w:pPr>
            <w:r>
              <w:t>Speed</w:t>
            </w:r>
            <w:r w:rsidR="004E5B56">
              <w:t xml:space="preserve"> </w:t>
            </w:r>
            <w:r w:rsidR="00E14A42">
              <w:t xml:space="preserve">limits </w:t>
            </w:r>
            <w:r w:rsidR="004E5B56">
              <w:t>(mph)</w:t>
            </w:r>
          </w:p>
        </w:tc>
      </w:tr>
      <w:tr w:rsidR="00E23856" w14:paraId="336D9A2C" w14:textId="77777777" w:rsidTr="004E5B56">
        <w:trPr>
          <w:jc w:val="center"/>
        </w:trPr>
        <w:tc>
          <w:tcPr>
            <w:tcW w:w="2898" w:type="dxa"/>
          </w:tcPr>
          <w:p w14:paraId="1ADEFD37" w14:textId="0ABC2339" w:rsidR="00E23856" w:rsidRDefault="00E23856" w:rsidP="00681249">
            <w:r>
              <w:t>Directors Row</w:t>
            </w:r>
          </w:p>
        </w:tc>
        <w:tc>
          <w:tcPr>
            <w:tcW w:w="1710" w:type="dxa"/>
          </w:tcPr>
          <w:p w14:paraId="0D266C1B" w14:textId="6CAF3DEA" w:rsidR="00E23856" w:rsidRDefault="00E23856" w:rsidP="004E5B56">
            <w:pPr>
              <w:jc w:val="center"/>
            </w:pPr>
            <w:r>
              <w:t>2</w:t>
            </w:r>
          </w:p>
        </w:tc>
        <w:tc>
          <w:tcPr>
            <w:tcW w:w="2304" w:type="dxa"/>
          </w:tcPr>
          <w:p w14:paraId="160E08A0" w14:textId="54B125CB" w:rsidR="00E23856" w:rsidRDefault="004E5B56" w:rsidP="004E5B56">
            <w:pPr>
              <w:jc w:val="center"/>
            </w:pPr>
            <w:r>
              <w:t>35</w:t>
            </w:r>
          </w:p>
        </w:tc>
      </w:tr>
      <w:tr w:rsidR="00E23856" w14:paraId="7CB67DDD" w14:textId="77777777" w:rsidTr="004E5B56">
        <w:trPr>
          <w:jc w:val="center"/>
        </w:trPr>
        <w:tc>
          <w:tcPr>
            <w:tcW w:w="2898" w:type="dxa"/>
          </w:tcPr>
          <w:p w14:paraId="0EC05EBB" w14:textId="6EA00152" w:rsidR="00E23856" w:rsidRDefault="00E23856" w:rsidP="00681249">
            <w:r>
              <w:t>Titan row</w:t>
            </w:r>
          </w:p>
        </w:tc>
        <w:tc>
          <w:tcPr>
            <w:tcW w:w="1710" w:type="dxa"/>
          </w:tcPr>
          <w:p w14:paraId="434E93FA" w14:textId="19E73172" w:rsidR="00E23856" w:rsidRDefault="00E23856" w:rsidP="004E5B56">
            <w:pPr>
              <w:jc w:val="center"/>
            </w:pPr>
            <w:r>
              <w:t>2</w:t>
            </w:r>
          </w:p>
        </w:tc>
        <w:tc>
          <w:tcPr>
            <w:tcW w:w="2304" w:type="dxa"/>
          </w:tcPr>
          <w:p w14:paraId="388FB8EF" w14:textId="4AE78E7D" w:rsidR="00E23856" w:rsidRDefault="004E5B56" w:rsidP="004E5B56">
            <w:pPr>
              <w:jc w:val="center"/>
            </w:pPr>
            <w:r>
              <w:t>40</w:t>
            </w:r>
          </w:p>
        </w:tc>
      </w:tr>
      <w:tr w:rsidR="00E23856" w14:paraId="3C4E32D7" w14:textId="77777777" w:rsidTr="004E5B56">
        <w:trPr>
          <w:jc w:val="center"/>
        </w:trPr>
        <w:tc>
          <w:tcPr>
            <w:tcW w:w="2898" w:type="dxa"/>
          </w:tcPr>
          <w:p w14:paraId="00078DB6" w14:textId="1EB6EF45" w:rsidR="00E23856" w:rsidRDefault="00E23856" w:rsidP="00681249">
            <w:r>
              <w:t>President</w:t>
            </w:r>
            <w:ins w:id="11" w:author="Chi, Hongbo" w:date="2017-07-10T14:54:00Z">
              <w:r w:rsidR="003D3A76">
                <w:t>s</w:t>
              </w:r>
            </w:ins>
            <w:r>
              <w:t xml:space="preserve"> Dr</w:t>
            </w:r>
            <w:r w:rsidR="004A34EB">
              <w:t>.</w:t>
            </w:r>
          </w:p>
        </w:tc>
        <w:tc>
          <w:tcPr>
            <w:tcW w:w="1710" w:type="dxa"/>
          </w:tcPr>
          <w:p w14:paraId="32DC8BF2" w14:textId="5560AA6B" w:rsidR="00E23856" w:rsidRDefault="00E23856" w:rsidP="004E5B56">
            <w:pPr>
              <w:jc w:val="center"/>
            </w:pPr>
            <w:r>
              <w:t>2</w:t>
            </w:r>
          </w:p>
        </w:tc>
        <w:tc>
          <w:tcPr>
            <w:tcW w:w="2304" w:type="dxa"/>
          </w:tcPr>
          <w:p w14:paraId="51F19782" w14:textId="5B5207EC" w:rsidR="00E23856" w:rsidRDefault="004E5B56" w:rsidP="004E5B56">
            <w:pPr>
              <w:jc w:val="center"/>
            </w:pPr>
            <w:r>
              <w:t>40</w:t>
            </w:r>
          </w:p>
        </w:tc>
      </w:tr>
      <w:tr w:rsidR="00E23856" w14:paraId="10609C49" w14:textId="77777777" w:rsidTr="004E5B56">
        <w:trPr>
          <w:jc w:val="center"/>
        </w:trPr>
        <w:tc>
          <w:tcPr>
            <w:tcW w:w="2898" w:type="dxa"/>
          </w:tcPr>
          <w:p w14:paraId="1F012911" w14:textId="6A7E76EE" w:rsidR="00E23856" w:rsidRDefault="00E23856" w:rsidP="00681249">
            <w:r>
              <w:t>Exchange Dr</w:t>
            </w:r>
            <w:r w:rsidR="004A34EB">
              <w:t>.</w:t>
            </w:r>
          </w:p>
        </w:tc>
        <w:tc>
          <w:tcPr>
            <w:tcW w:w="1710" w:type="dxa"/>
          </w:tcPr>
          <w:p w14:paraId="7D4C0B6E" w14:textId="7876BA10" w:rsidR="00E23856" w:rsidRDefault="00E23856" w:rsidP="004E5B56">
            <w:pPr>
              <w:jc w:val="center"/>
            </w:pPr>
            <w:r>
              <w:t>2</w:t>
            </w:r>
          </w:p>
        </w:tc>
        <w:tc>
          <w:tcPr>
            <w:tcW w:w="2304" w:type="dxa"/>
          </w:tcPr>
          <w:p w14:paraId="695F843A" w14:textId="1F5213DA" w:rsidR="00E23856" w:rsidRDefault="004E5B56" w:rsidP="004E5B56">
            <w:pPr>
              <w:jc w:val="center"/>
            </w:pPr>
            <w:r>
              <w:t>40</w:t>
            </w:r>
          </w:p>
        </w:tc>
      </w:tr>
      <w:tr w:rsidR="004E5B56" w14:paraId="1B64C817" w14:textId="77777777" w:rsidTr="004E5B56">
        <w:trPr>
          <w:jc w:val="center"/>
        </w:trPr>
        <w:tc>
          <w:tcPr>
            <w:tcW w:w="2898" w:type="dxa"/>
          </w:tcPr>
          <w:p w14:paraId="0C0679A9" w14:textId="10A5758F" w:rsidR="004E5B56" w:rsidRDefault="004E5B56" w:rsidP="00681249">
            <w:r>
              <w:t>Chancellor Dr</w:t>
            </w:r>
            <w:r w:rsidR="004A34EB">
              <w:t>.</w:t>
            </w:r>
          </w:p>
        </w:tc>
        <w:tc>
          <w:tcPr>
            <w:tcW w:w="1710" w:type="dxa"/>
          </w:tcPr>
          <w:p w14:paraId="6F75F7AC" w14:textId="782E8C17" w:rsidR="004E5B56" w:rsidRDefault="004E5B56" w:rsidP="004E5B56">
            <w:pPr>
              <w:jc w:val="center"/>
            </w:pPr>
            <w:r>
              <w:t>2</w:t>
            </w:r>
          </w:p>
        </w:tc>
        <w:tc>
          <w:tcPr>
            <w:tcW w:w="2304" w:type="dxa"/>
          </w:tcPr>
          <w:p w14:paraId="1BAB72EE" w14:textId="045CD39B" w:rsidR="004E5B56" w:rsidRDefault="004E5B56" w:rsidP="004E5B56">
            <w:pPr>
              <w:jc w:val="center"/>
            </w:pPr>
            <w:r>
              <w:t>35</w:t>
            </w:r>
          </w:p>
        </w:tc>
      </w:tr>
      <w:tr w:rsidR="00E23856" w14:paraId="2BD9020A" w14:textId="77777777" w:rsidTr="004E5B56">
        <w:trPr>
          <w:jc w:val="center"/>
        </w:trPr>
        <w:tc>
          <w:tcPr>
            <w:tcW w:w="2898" w:type="dxa"/>
          </w:tcPr>
          <w:p w14:paraId="65584F9E" w14:textId="369BB469" w:rsidR="00E23856" w:rsidRDefault="00E23856" w:rsidP="00681249">
            <w:r>
              <w:t>Commerce Park Dr</w:t>
            </w:r>
            <w:r w:rsidR="004A34EB">
              <w:t>.</w:t>
            </w:r>
          </w:p>
        </w:tc>
        <w:tc>
          <w:tcPr>
            <w:tcW w:w="1710" w:type="dxa"/>
          </w:tcPr>
          <w:p w14:paraId="1E1B8DA3" w14:textId="7DCCE6ED" w:rsidR="00E23856" w:rsidRDefault="00E23856" w:rsidP="004E5B56">
            <w:pPr>
              <w:jc w:val="center"/>
            </w:pPr>
            <w:r>
              <w:t>2</w:t>
            </w:r>
          </w:p>
        </w:tc>
        <w:tc>
          <w:tcPr>
            <w:tcW w:w="2304" w:type="dxa"/>
          </w:tcPr>
          <w:p w14:paraId="22157292" w14:textId="07024BE8" w:rsidR="00E23856" w:rsidRDefault="00E23856" w:rsidP="004E5B56">
            <w:pPr>
              <w:jc w:val="center"/>
            </w:pPr>
            <w:r>
              <w:t>3</w:t>
            </w:r>
            <w:r w:rsidR="004E5B56">
              <w:t>5</w:t>
            </w:r>
          </w:p>
        </w:tc>
      </w:tr>
      <w:tr w:rsidR="00E23856" w14:paraId="18BFEA28" w14:textId="77777777" w:rsidTr="004E5B56">
        <w:trPr>
          <w:jc w:val="center"/>
        </w:trPr>
        <w:tc>
          <w:tcPr>
            <w:tcW w:w="2898" w:type="dxa"/>
          </w:tcPr>
          <w:p w14:paraId="064DABDC" w14:textId="0E64E23C" w:rsidR="00E23856" w:rsidRDefault="00E23856" w:rsidP="00681249">
            <w:r>
              <w:t>Bachman Rd</w:t>
            </w:r>
            <w:r w:rsidR="004A34EB">
              <w:t>.</w:t>
            </w:r>
          </w:p>
        </w:tc>
        <w:tc>
          <w:tcPr>
            <w:tcW w:w="1710" w:type="dxa"/>
          </w:tcPr>
          <w:p w14:paraId="6CC6D748" w14:textId="38C420B0" w:rsidR="00E23856" w:rsidRDefault="00E23856" w:rsidP="004E5B56">
            <w:pPr>
              <w:jc w:val="center"/>
            </w:pPr>
            <w:r>
              <w:t>2</w:t>
            </w:r>
          </w:p>
        </w:tc>
        <w:tc>
          <w:tcPr>
            <w:tcW w:w="2304" w:type="dxa"/>
          </w:tcPr>
          <w:p w14:paraId="233DE67C" w14:textId="2269D402" w:rsidR="00E23856" w:rsidRDefault="004E5B56" w:rsidP="004E5B56">
            <w:pPr>
              <w:jc w:val="center"/>
            </w:pPr>
            <w:r>
              <w:t>40</w:t>
            </w:r>
          </w:p>
        </w:tc>
      </w:tr>
      <w:tr w:rsidR="00E23856" w14:paraId="1FEB1A41" w14:textId="77777777" w:rsidTr="004E5B56">
        <w:trPr>
          <w:jc w:val="center"/>
        </w:trPr>
        <w:tc>
          <w:tcPr>
            <w:tcW w:w="2898" w:type="dxa"/>
          </w:tcPr>
          <w:p w14:paraId="709EC6C5" w14:textId="4F47D337" w:rsidR="00E23856" w:rsidRDefault="00E23856" w:rsidP="00681249">
            <w:r>
              <w:t>Thorpe Rd</w:t>
            </w:r>
            <w:r w:rsidR="004A34EB">
              <w:t>.</w:t>
            </w:r>
          </w:p>
        </w:tc>
        <w:tc>
          <w:tcPr>
            <w:tcW w:w="1710" w:type="dxa"/>
          </w:tcPr>
          <w:p w14:paraId="163C708D" w14:textId="5726CCE3" w:rsidR="00E23856" w:rsidRDefault="00E23856" w:rsidP="004E5B56">
            <w:pPr>
              <w:jc w:val="center"/>
            </w:pPr>
            <w:r>
              <w:t>2</w:t>
            </w:r>
          </w:p>
        </w:tc>
        <w:tc>
          <w:tcPr>
            <w:tcW w:w="2304" w:type="dxa"/>
          </w:tcPr>
          <w:p w14:paraId="27B683CD" w14:textId="3106FDF1" w:rsidR="00E23856" w:rsidRDefault="004E5B56" w:rsidP="004E5B56">
            <w:pPr>
              <w:jc w:val="center"/>
            </w:pPr>
            <w:r>
              <w:t>40</w:t>
            </w:r>
          </w:p>
        </w:tc>
      </w:tr>
      <w:tr w:rsidR="00E23856" w14:paraId="0D60CB1D" w14:textId="77777777" w:rsidTr="004E5B56">
        <w:trPr>
          <w:jc w:val="center"/>
        </w:trPr>
        <w:tc>
          <w:tcPr>
            <w:tcW w:w="2898" w:type="dxa"/>
          </w:tcPr>
          <w:p w14:paraId="682438CD" w14:textId="117EC065" w:rsidR="00E23856" w:rsidRDefault="00E23856" w:rsidP="00681249">
            <w:r>
              <w:t>Sidney Hayes Rd</w:t>
            </w:r>
            <w:r w:rsidR="004A34EB">
              <w:t>.</w:t>
            </w:r>
          </w:p>
        </w:tc>
        <w:tc>
          <w:tcPr>
            <w:tcW w:w="1710" w:type="dxa"/>
          </w:tcPr>
          <w:p w14:paraId="50A40A3B" w14:textId="068F0F36" w:rsidR="00E23856" w:rsidRDefault="00E23856" w:rsidP="004E5B56">
            <w:pPr>
              <w:jc w:val="center"/>
            </w:pPr>
            <w:r>
              <w:t>2</w:t>
            </w:r>
          </w:p>
        </w:tc>
        <w:tc>
          <w:tcPr>
            <w:tcW w:w="2304" w:type="dxa"/>
          </w:tcPr>
          <w:p w14:paraId="402959A4" w14:textId="28120DD1" w:rsidR="00E23856" w:rsidRDefault="004E5B56" w:rsidP="004E5B56">
            <w:pPr>
              <w:jc w:val="center"/>
            </w:pPr>
            <w:r>
              <w:t>40</w:t>
            </w:r>
          </w:p>
        </w:tc>
      </w:tr>
      <w:tr w:rsidR="00E23856" w14:paraId="12AB7B6D" w14:textId="77777777" w:rsidTr="004E5B56">
        <w:trPr>
          <w:jc w:val="center"/>
        </w:trPr>
        <w:tc>
          <w:tcPr>
            <w:tcW w:w="2898" w:type="dxa"/>
          </w:tcPr>
          <w:p w14:paraId="6AA71FD7" w14:textId="46A7AD3F" w:rsidR="00E23856" w:rsidRDefault="00E23856" w:rsidP="00681249">
            <w:r>
              <w:t>Zell Dr</w:t>
            </w:r>
            <w:r w:rsidR="004A34EB">
              <w:t>.</w:t>
            </w:r>
          </w:p>
        </w:tc>
        <w:tc>
          <w:tcPr>
            <w:tcW w:w="1710" w:type="dxa"/>
          </w:tcPr>
          <w:p w14:paraId="287D6BE0" w14:textId="39474FED" w:rsidR="00E23856" w:rsidRDefault="00E23856" w:rsidP="004E5B56">
            <w:pPr>
              <w:jc w:val="center"/>
            </w:pPr>
            <w:r>
              <w:t>2</w:t>
            </w:r>
          </w:p>
        </w:tc>
        <w:tc>
          <w:tcPr>
            <w:tcW w:w="2304" w:type="dxa"/>
          </w:tcPr>
          <w:p w14:paraId="6EA03202" w14:textId="01FEABAD" w:rsidR="00E23856" w:rsidRDefault="004E5B56" w:rsidP="004E5B56">
            <w:pPr>
              <w:jc w:val="center"/>
            </w:pPr>
            <w:r>
              <w:t>40</w:t>
            </w:r>
          </w:p>
        </w:tc>
      </w:tr>
      <w:tr w:rsidR="00E14A42" w14:paraId="15128867" w14:textId="77777777" w:rsidTr="004E5B56">
        <w:trPr>
          <w:jc w:val="center"/>
        </w:trPr>
        <w:tc>
          <w:tcPr>
            <w:tcW w:w="2898" w:type="dxa"/>
          </w:tcPr>
          <w:p w14:paraId="3BE2A631" w14:textId="53B7514E" w:rsidR="00E14A42" w:rsidRDefault="00E14A42" w:rsidP="00681249">
            <w:r>
              <w:t>4</w:t>
            </w:r>
            <w:r w:rsidRPr="00E14A42">
              <w:rPr>
                <w:vertAlign w:val="superscript"/>
              </w:rPr>
              <w:t>th</w:t>
            </w:r>
            <w:r>
              <w:t xml:space="preserve"> Street</w:t>
            </w:r>
          </w:p>
        </w:tc>
        <w:tc>
          <w:tcPr>
            <w:tcW w:w="1710" w:type="dxa"/>
          </w:tcPr>
          <w:p w14:paraId="010E70BC" w14:textId="3AB70BAC" w:rsidR="00E14A42" w:rsidRDefault="00E14A42" w:rsidP="004E5B56">
            <w:pPr>
              <w:jc w:val="center"/>
            </w:pPr>
            <w:r>
              <w:t>2</w:t>
            </w:r>
          </w:p>
        </w:tc>
        <w:tc>
          <w:tcPr>
            <w:tcW w:w="2304" w:type="dxa"/>
          </w:tcPr>
          <w:p w14:paraId="220781FD" w14:textId="1B478E9E" w:rsidR="00E14A42" w:rsidRDefault="00E14A42" w:rsidP="004E5B56">
            <w:pPr>
              <w:jc w:val="center"/>
            </w:pPr>
            <w:r>
              <w:t>40</w:t>
            </w:r>
          </w:p>
        </w:tc>
      </w:tr>
      <w:tr w:rsidR="00E23856" w14:paraId="5324F54B" w14:textId="77777777" w:rsidTr="004E5B56">
        <w:trPr>
          <w:jc w:val="center"/>
        </w:trPr>
        <w:tc>
          <w:tcPr>
            <w:tcW w:w="2898" w:type="dxa"/>
          </w:tcPr>
          <w:p w14:paraId="063548F8" w14:textId="3A1A4C08" w:rsidR="00E23856" w:rsidRDefault="00E23856" w:rsidP="00681249">
            <w:r>
              <w:t xml:space="preserve">827 </w:t>
            </w:r>
            <w:r w:rsidR="004E5B56">
              <w:t xml:space="preserve">Centroid </w:t>
            </w:r>
            <w:r>
              <w:t>Connectors</w:t>
            </w:r>
          </w:p>
        </w:tc>
        <w:tc>
          <w:tcPr>
            <w:tcW w:w="1710" w:type="dxa"/>
          </w:tcPr>
          <w:p w14:paraId="453D141B" w14:textId="220CC791" w:rsidR="00E23856" w:rsidRDefault="004E5B56" w:rsidP="004E5B56">
            <w:pPr>
              <w:jc w:val="center"/>
            </w:pPr>
            <w:r>
              <w:t>2</w:t>
            </w:r>
          </w:p>
        </w:tc>
        <w:tc>
          <w:tcPr>
            <w:tcW w:w="2304" w:type="dxa"/>
          </w:tcPr>
          <w:p w14:paraId="53392A9F" w14:textId="3DDFF8E3" w:rsidR="00E23856" w:rsidRDefault="004E5B56" w:rsidP="004E5B56">
            <w:pPr>
              <w:jc w:val="center"/>
            </w:pPr>
            <w:r>
              <w:t>18</w:t>
            </w:r>
          </w:p>
        </w:tc>
      </w:tr>
      <w:tr w:rsidR="00E23856" w14:paraId="05E2D179" w14:textId="77777777" w:rsidTr="004E5B56">
        <w:trPr>
          <w:jc w:val="center"/>
        </w:trPr>
        <w:tc>
          <w:tcPr>
            <w:tcW w:w="2898" w:type="dxa"/>
          </w:tcPr>
          <w:p w14:paraId="4BE32ECA" w14:textId="3E5C70BC" w:rsidR="00E23856" w:rsidRDefault="00E23856" w:rsidP="00681249">
            <w:r>
              <w:lastRenderedPageBreak/>
              <w:t xml:space="preserve">947 </w:t>
            </w:r>
            <w:r w:rsidR="004E5B56">
              <w:t xml:space="preserve">Centroid </w:t>
            </w:r>
            <w:r>
              <w:t>Connector</w:t>
            </w:r>
          </w:p>
        </w:tc>
        <w:tc>
          <w:tcPr>
            <w:tcW w:w="1710" w:type="dxa"/>
          </w:tcPr>
          <w:p w14:paraId="6586CE7A" w14:textId="5F50D699" w:rsidR="00E23856" w:rsidRDefault="004E5B56" w:rsidP="004E5B56">
            <w:pPr>
              <w:jc w:val="center"/>
            </w:pPr>
            <w:r>
              <w:t>2</w:t>
            </w:r>
          </w:p>
        </w:tc>
        <w:tc>
          <w:tcPr>
            <w:tcW w:w="2304" w:type="dxa"/>
          </w:tcPr>
          <w:p w14:paraId="7FAC0904" w14:textId="545BF70D" w:rsidR="00E23856" w:rsidRDefault="004E5B56" w:rsidP="004E5B56">
            <w:pPr>
              <w:jc w:val="center"/>
            </w:pPr>
            <w:r>
              <w:t>18</w:t>
            </w:r>
          </w:p>
        </w:tc>
      </w:tr>
      <w:tr w:rsidR="00E23856" w14:paraId="59303C96" w14:textId="77777777" w:rsidTr="004E5B56">
        <w:trPr>
          <w:jc w:val="center"/>
        </w:trPr>
        <w:tc>
          <w:tcPr>
            <w:tcW w:w="2898" w:type="dxa"/>
          </w:tcPr>
          <w:p w14:paraId="2A6A4E5F" w14:textId="28D11D68" w:rsidR="00E23856" w:rsidRDefault="00E23856" w:rsidP="00681249">
            <w:r>
              <w:t>1036 Centroid Connector</w:t>
            </w:r>
          </w:p>
        </w:tc>
        <w:tc>
          <w:tcPr>
            <w:tcW w:w="1710" w:type="dxa"/>
          </w:tcPr>
          <w:p w14:paraId="4B4D6E60" w14:textId="3B45A305" w:rsidR="00E23856" w:rsidRDefault="004E5B56" w:rsidP="004E5B56">
            <w:pPr>
              <w:jc w:val="center"/>
            </w:pPr>
            <w:r>
              <w:t>2</w:t>
            </w:r>
          </w:p>
        </w:tc>
        <w:tc>
          <w:tcPr>
            <w:tcW w:w="2304" w:type="dxa"/>
          </w:tcPr>
          <w:p w14:paraId="749026DF" w14:textId="67219EB6" w:rsidR="00E23856" w:rsidRDefault="004E5B56" w:rsidP="004E5B56">
            <w:pPr>
              <w:jc w:val="center"/>
            </w:pPr>
            <w:r>
              <w:t>18</w:t>
            </w:r>
          </w:p>
        </w:tc>
      </w:tr>
      <w:tr w:rsidR="00E23856" w14:paraId="6C5E0134" w14:textId="77777777" w:rsidTr="004E5B56">
        <w:trPr>
          <w:jc w:val="center"/>
        </w:trPr>
        <w:tc>
          <w:tcPr>
            <w:tcW w:w="2898" w:type="dxa"/>
          </w:tcPr>
          <w:p w14:paraId="2A911ED6" w14:textId="7961D6AD" w:rsidR="00E23856" w:rsidRDefault="00E23856" w:rsidP="00681249">
            <w:r>
              <w:t>961 Centroid Connector</w:t>
            </w:r>
          </w:p>
        </w:tc>
        <w:tc>
          <w:tcPr>
            <w:tcW w:w="1710" w:type="dxa"/>
          </w:tcPr>
          <w:p w14:paraId="1C58B124" w14:textId="798BBED2" w:rsidR="00E23856" w:rsidRDefault="004E5B56" w:rsidP="004E5B56">
            <w:pPr>
              <w:jc w:val="center"/>
            </w:pPr>
            <w:r>
              <w:t>2</w:t>
            </w:r>
          </w:p>
        </w:tc>
        <w:tc>
          <w:tcPr>
            <w:tcW w:w="2304" w:type="dxa"/>
          </w:tcPr>
          <w:p w14:paraId="11906ACD" w14:textId="0FD2A907" w:rsidR="00E23856" w:rsidRDefault="004E5B56" w:rsidP="004E5B56">
            <w:pPr>
              <w:jc w:val="center"/>
            </w:pPr>
            <w:r>
              <w:t>18</w:t>
            </w:r>
          </w:p>
        </w:tc>
      </w:tr>
      <w:tr w:rsidR="00E23856" w14:paraId="46DBE844" w14:textId="77777777" w:rsidTr="006F2E20">
        <w:trPr>
          <w:jc w:val="center"/>
        </w:trPr>
        <w:tc>
          <w:tcPr>
            <w:tcW w:w="2898" w:type="dxa"/>
            <w:tcBorders>
              <w:bottom w:val="single" w:sz="4" w:space="0" w:color="000000" w:themeColor="text1"/>
            </w:tcBorders>
          </w:tcPr>
          <w:p w14:paraId="2361913E" w14:textId="05946A52" w:rsidR="00E23856" w:rsidRDefault="00E23856" w:rsidP="00681249">
            <w:r>
              <w:t>962 Centroid Connector</w:t>
            </w:r>
          </w:p>
        </w:tc>
        <w:tc>
          <w:tcPr>
            <w:tcW w:w="1710" w:type="dxa"/>
            <w:tcBorders>
              <w:bottom w:val="single" w:sz="4" w:space="0" w:color="000000" w:themeColor="text1"/>
            </w:tcBorders>
          </w:tcPr>
          <w:p w14:paraId="710DCFC9" w14:textId="01246D7D" w:rsidR="00E23856" w:rsidRDefault="004E5B56" w:rsidP="004E5B56">
            <w:pPr>
              <w:jc w:val="center"/>
            </w:pPr>
            <w:r>
              <w:t>2</w:t>
            </w:r>
          </w:p>
        </w:tc>
        <w:tc>
          <w:tcPr>
            <w:tcW w:w="2304" w:type="dxa"/>
            <w:tcBorders>
              <w:bottom w:val="single" w:sz="4" w:space="0" w:color="000000" w:themeColor="text1"/>
            </w:tcBorders>
          </w:tcPr>
          <w:p w14:paraId="39E9512C" w14:textId="1FAB1D27" w:rsidR="00E23856" w:rsidRDefault="004E5B56" w:rsidP="004E5B56">
            <w:pPr>
              <w:jc w:val="center"/>
            </w:pPr>
            <w:r>
              <w:t>18</w:t>
            </w:r>
          </w:p>
        </w:tc>
      </w:tr>
      <w:tr w:rsidR="00E23856" w14:paraId="3F88FE66" w14:textId="77777777" w:rsidTr="006F2E20">
        <w:trPr>
          <w:jc w:val="center"/>
        </w:trPr>
        <w:tc>
          <w:tcPr>
            <w:tcW w:w="2898" w:type="dxa"/>
            <w:shd w:val="clear" w:color="auto" w:fill="BFBFBF" w:themeFill="background1" w:themeFillShade="BF"/>
          </w:tcPr>
          <w:p w14:paraId="7D6A4607" w14:textId="6E77F58A" w:rsidR="00E23856" w:rsidRDefault="004E5B56" w:rsidP="00681249">
            <w:r>
              <w:t>1094 Centroid Connector</w:t>
            </w:r>
          </w:p>
        </w:tc>
        <w:tc>
          <w:tcPr>
            <w:tcW w:w="1710" w:type="dxa"/>
            <w:shd w:val="clear" w:color="auto" w:fill="BFBFBF" w:themeFill="background1" w:themeFillShade="BF"/>
          </w:tcPr>
          <w:p w14:paraId="710D65C3" w14:textId="6D88F6CD" w:rsidR="00E23856" w:rsidRDefault="004E5B56" w:rsidP="004E5B56">
            <w:pPr>
              <w:jc w:val="center"/>
            </w:pPr>
            <w:r>
              <w:t>2</w:t>
            </w:r>
          </w:p>
        </w:tc>
        <w:tc>
          <w:tcPr>
            <w:tcW w:w="2304" w:type="dxa"/>
            <w:shd w:val="clear" w:color="auto" w:fill="BFBFBF" w:themeFill="background1" w:themeFillShade="BF"/>
          </w:tcPr>
          <w:p w14:paraId="2A05E759" w14:textId="028A3012" w:rsidR="00E23856" w:rsidRDefault="004E5B56" w:rsidP="004E5B56">
            <w:pPr>
              <w:jc w:val="center"/>
            </w:pPr>
            <w:r>
              <w:t>18</w:t>
            </w:r>
          </w:p>
        </w:tc>
      </w:tr>
      <w:tr w:rsidR="004E5B56" w14:paraId="31B7BC55" w14:textId="77777777" w:rsidTr="006F2E20">
        <w:trPr>
          <w:jc w:val="center"/>
        </w:trPr>
        <w:tc>
          <w:tcPr>
            <w:tcW w:w="2898" w:type="dxa"/>
            <w:shd w:val="clear" w:color="auto" w:fill="BFBFBF" w:themeFill="background1" w:themeFillShade="BF"/>
          </w:tcPr>
          <w:p w14:paraId="6812A182" w14:textId="0B13B2EF" w:rsidR="004E5B56" w:rsidRDefault="004E5B56" w:rsidP="00681249">
            <w:r>
              <w:t>1095 Centroid Connector</w:t>
            </w:r>
          </w:p>
        </w:tc>
        <w:tc>
          <w:tcPr>
            <w:tcW w:w="1710" w:type="dxa"/>
            <w:shd w:val="clear" w:color="auto" w:fill="BFBFBF" w:themeFill="background1" w:themeFillShade="BF"/>
          </w:tcPr>
          <w:p w14:paraId="2DCAEE17" w14:textId="3A70FEA0" w:rsidR="004E5B56" w:rsidRDefault="004E5B56" w:rsidP="004E5B56">
            <w:pPr>
              <w:jc w:val="center"/>
            </w:pPr>
            <w:r>
              <w:t>2</w:t>
            </w:r>
          </w:p>
        </w:tc>
        <w:tc>
          <w:tcPr>
            <w:tcW w:w="2304" w:type="dxa"/>
            <w:shd w:val="clear" w:color="auto" w:fill="BFBFBF" w:themeFill="background1" w:themeFillShade="BF"/>
          </w:tcPr>
          <w:p w14:paraId="5D1CB77A" w14:textId="0A62E049" w:rsidR="004E5B56" w:rsidRDefault="004E5B56" w:rsidP="004E5B56">
            <w:pPr>
              <w:jc w:val="center"/>
            </w:pPr>
            <w:r>
              <w:t>18</w:t>
            </w:r>
          </w:p>
        </w:tc>
      </w:tr>
      <w:tr w:rsidR="004E5B56" w14:paraId="27A977C4" w14:textId="77777777" w:rsidTr="006F2E20">
        <w:trPr>
          <w:jc w:val="center"/>
        </w:trPr>
        <w:tc>
          <w:tcPr>
            <w:tcW w:w="2898" w:type="dxa"/>
            <w:shd w:val="clear" w:color="auto" w:fill="BFBFBF" w:themeFill="background1" w:themeFillShade="BF"/>
          </w:tcPr>
          <w:p w14:paraId="1BC45A9E" w14:textId="29AE1976" w:rsidR="004E5B56" w:rsidRDefault="004E5B56" w:rsidP="00681249">
            <w:r>
              <w:t xml:space="preserve">1096 Centroid </w:t>
            </w:r>
            <w:r w:rsidR="00826A45">
              <w:t>Connector</w:t>
            </w:r>
          </w:p>
        </w:tc>
        <w:tc>
          <w:tcPr>
            <w:tcW w:w="1710" w:type="dxa"/>
            <w:shd w:val="clear" w:color="auto" w:fill="BFBFBF" w:themeFill="background1" w:themeFillShade="BF"/>
          </w:tcPr>
          <w:p w14:paraId="56D5138C" w14:textId="1BE51193" w:rsidR="004E5B56" w:rsidRDefault="004E5B56" w:rsidP="004E5B56">
            <w:pPr>
              <w:jc w:val="center"/>
            </w:pPr>
            <w:r>
              <w:t>2</w:t>
            </w:r>
          </w:p>
        </w:tc>
        <w:tc>
          <w:tcPr>
            <w:tcW w:w="2304" w:type="dxa"/>
            <w:shd w:val="clear" w:color="auto" w:fill="BFBFBF" w:themeFill="background1" w:themeFillShade="BF"/>
          </w:tcPr>
          <w:p w14:paraId="475BCBE2" w14:textId="0E42F76A" w:rsidR="004E5B56" w:rsidRDefault="004E5B56" w:rsidP="004E5B56">
            <w:pPr>
              <w:jc w:val="center"/>
            </w:pPr>
            <w:r>
              <w:t>18</w:t>
            </w:r>
          </w:p>
        </w:tc>
      </w:tr>
    </w:tbl>
    <w:p w14:paraId="0ED9D7FD" w14:textId="77777777" w:rsidR="00203769" w:rsidRDefault="00203769" w:rsidP="00203769">
      <w:pPr>
        <w:pStyle w:val="Heading1"/>
      </w:pPr>
      <w:r>
        <w:t>Land-use Data Update</w:t>
      </w:r>
    </w:p>
    <w:p w14:paraId="0540091C" w14:textId="41C4E7B1" w:rsidR="00203769" w:rsidRDefault="005559F1" w:rsidP="008C2F0C">
      <w:r>
        <w:t xml:space="preserve">For the subarea, </w:t>
      </w:r>
      <w:r w:rsidR="00EF2275">
        <w:t>AECOM team</w:t>
      </w:r>
      <w:r>
        <w:t xml:space="preserve"> updated the Socio-Economic data</w:t>
      </w:r>
      <w:r w:rsidR="00CC2703">
        <w:t xml:space="preserve"> for the three scenarios</w:t>
      </w:r>
      <w:r>
        <w:t xml:space="preserve">.  </w:t>
      </w:r>
      <w:r w:rsidR="009F6262">
        <w:t xml:space="preserve">Two </w:t>
      </w:r>
      <w:proofErr w:type="spellStart"/>
      <w:r w:rsidR="009F6262">
        <w:t>zdata</w:t>
      </w:r>
      <w:proofErr w:type="spellEnd"/>
      <w:r w:rsidR="009F6262">
        <w:t xml:space="preserve"> files, namely, </w:t>
      </w:r>
      <w:r w:rsidR="009F6262" w:rsidRPr="009F6262">
        <w:t>ZDATA</w:t>
      </w:r>
      <w:r w:rsidR="009F6262">
        <w:t>1</w:t>
      </w:r>
      <w:proofErr w:type="gramStart"/>
      <w:r w:rsidR="009F6262" w:rsidRPr="009F6262">
        <w:t>_</w:t>
      </w:r>
      <w:r w:rsidR="009F6262">
        <w:t>{</w:t>
      </w:r>
      <w:proofErr w:type="gramEnd"/>
      <w:r w:rsidR="009F6262">
        <w:t>Year}</w:t>
      </w:r>
      <w:proofErr w:type="spellStart"/>
      <w:r w:rsidR="009F6262" w:rsidRPr="009F6262">
        <w:t>C.dbf</w:t>
      </w:r>
      <w:proofErr w:type="spellEnd"/>
      <w:r w:rsidR="009F6262">
        <w:t xml:space="preserve"> and </w:t>
      </w:r>
      <w:r w:rsidR="009F6262" w:rsidRPr="009F6262">
        <w:t>ZDATA2_</w:t>
      </w:r>
      <w:r w:rsidR="009F6262">
        <w:t>{Year}</w:t>
      </w:r>
      <w:proofErr w:type="spellStart"/>
      <w:r w:rsidR="009F6262" w:rsidRPr="009F6262">
        <w:t>C.dbf</w:t>
      </w:r>
      <w:proofErr w:type="spellEnd"/>
      <w:r w:rsidR="009F6262">
        <w:t xml:space="preserve"> were updated accordingly</w:t>
      </w:r>
      <w:r w:rsidR="00CC2703">
        <w:t xml:space="preserve"> for each scenarios</w:t>
      </w:r>
      <w:r w:rsidR="009F6262">
        <w:t>.</w:t>
      </w:r>
    </w:p>
    <w:p w14:paraId="04AA2854" w14:textId="77777777" w:rsidR="00203769" w:rsidRPr="008C2F0C" w:rsidRDefault="00203769" w:rsidP="008C2F0C"/>
    <w:p w14:paraId="2478B7D2" w14:textId="51806274" w:rsidR="000E7EC2" w:rsidRDefault="007D1B49" w:rsidP="00D03453">
      <w:pPr>
        <w:pStyle w:val="Heading1"/>
      </w:pPr>
      <w:r>
        <w:t>Toll Rate Update</w:t>
      </w:r>
      <w:r w:rsidR="00D16206">
        <w:t>s</w:t>
      </w:r>
    </w:p>
    <w:p w14:paraId="58E67D29" w14:textId="1B667724" w:rsidR="00805C2C" w:rsidRDefault="005559F1" w:rsidP="00805C2C">
      <w:r>
        <w:t xml:space="preserve">According to the </w:t>
      </w:r>
      <w:r w:rsidR="009B0EB3">
        <w:t xml:space="preserve">2015 </w:t>
      </w:r>
      <w:proofErr w:type="spellStart"/>
      <w:ins w:id="12" w:author="Chi, Hongbo" w:date="2017-07-10T14:54:00Z">
        <w:r w:rsidR="003D3A76">
          <w:t>S</w:t>
        </w:r>
      </w:ins>
      <w:del w:id="13" w:author="Chi, Hongbo" w:date="2017-07-10T14:54:00Z">
        <w:r w:rsidR="0053359E" w:rsidDel="003D3A76">
          <w:delText>s</w:delText>
        </w:r>
      </w:del>
      <w:proofErr w:type="gramStart"/>
      <w:r w:rsidR="0053359E">
        <w:t>un</w:t>
      </w:r>
      <w:proofErr w:type="gramEnd"/>
      <w:del w:id="14" w:author="Chi, Hongbo" w:date="2017-07-10T14:54:00Z">
        <w:r w:rsidR="0053359E" w:rsidDel="003D3A76">
          <w:delText>p</w:delText>
        </w:r>
      </w:del>
      <w:ins w:id="15" w:author="Chi, Hongbo" w:date="2017-07-10T14:54:00Z">
        <w:r w:rsidR="003D3A76">
          <w:t>P</w:t>
        </w:r>
      </w:ins>
      <w:r w:rsidR="0053359E">
        <w:t>ass</w:t>
      </w:r>
      <w:proofErr w:type="spellEnd"/>
      <w:r w:rsidR="0053359E">
        <w:t xml:space="preserve"> </w:t>
      </w:r>
      <w:r w:rsidR="009B0EB3">
        <w:t xml:space="preserve">toll </w:t>
      </w:r>
      <w:r w:rsidR="0053359E">
        <w:t>rates from TEAR Report provided by Florida Turnpike,</w:t>
      </w:r>
      <w:r w:rsidR="009B0EB3">
        <w:t xml:space="preserve"> the toll rates in the highway network were updated accordingly</w:t>
      </w:r>
      <w:r w:rsidR="0053359E">
        <w:t xml:space="preserve"> for the Northern Coins and Beachline</w:t>
      </w:r>
      <w:r w:rsidR="00A65FA0">
        <w:t xml:space="preserve"> within/close to the study area</w:t>
      </w:r>
      <w:r w:rsidR="009B0EB3">
        <w:t xml:space="preserve">. </w:t>
      </w:r>
      <w:r w:rsidR="00A65FA0">
        <w:t xml:space="preserve">It should be noted that </w:t>
      </w:r>
      <w:del w:id="16" w:author="Chi, Hongbo" w:date="2017-07-10T14:55:00Z">
        <w:r w:rsidR="00A65FA0" w:rsidDel="003D3A76">
          <w:delText>SERPM</w:delText>
        </w:r>
      </w:del>
      <w:ins w:id="17" w:author="Chi, Hongbo" w:date="2017-07-10T14:55:00Z">
        <w:r w:rsidR="003D3A76">
          <w:t>CFRPM</w:t>
        </w:r>
      </w:ins>
      <w:r w:rsidR="00A65FA0">
        <w:t xml:space="preserve"> 6.1 does not support the toll ticket system, so the toll rates from ticket system are not included in the </w:t>
      </w:r>
      <w:r w:rsidR="00D16206">
        <w:t xml:space="preserve">update works on the </w:t>
      </w:r>
      <w:r w:rsidR="00A65FA0">
        <w:t xml:space="preserve">highway networks. </w:t>
      </w:r>
      <w:r w:rsidR="009B0EB3">
        <w:t xml:space="preserve">The following </w:t>
      </w:r>
      <w:r w:rsidR="00D16206">
        <w:fldChar w:fldCharType="begin"/>
      </w:r>
      <w:r w:rsidR="00D16206">
        <w:instrText xml:space="preserve"> REF _Ref476317173 \h </w:instrText>
      </w:r>
      <w:r w:rsidR="00D16206">
        <w:fldChar w:fldCharType="separate"/>
      </w:r>
      <w:r w:rsidR="00D16206">
        <w:t xml:space="preserve">Table </w:t>
      </w:r>
      <w:r w:rsidR="00D16206">
        <w:rPr>
          <w:noProof/>
        </w:rPr>
        <w:t>2</w:t>
      </w:r>
      <w:r w:rsidR="00D16206">
        <w:fldChar w:fldCharType="end"/>
      </w:r>
      <w:r w:rsidR="009B0EB3">
        <w:t xml:space="preserve"> shows the updates on the toll</w:t>
      </w:r>
      <w:r w:rsidR="00D16206">
        <w:t xml:space="preserve"> links</w:t>
      </w:r>
      <w:r w:rsidR="009B0EB3">
        <w:t>.</w:t>
      </w:r>
    </w:p>
    <w:p w14:paraId="531752FF" w14:textId="071E5695" w:rsidR="009B0EB3" w:rsidRDefault="00D16206" w:rsidP="00D16206">
      <w:pPr>
        <w:pStyle w:val="Caption"/>
      </w:pPr>
      <w:bookmarkStart w:id="18" w:name="_Ref476317173"/>
      <w:r>
        <w:t xml:space="preserve">Table </w:t>
      </w:r>
      <w:fldSimple w:instr=" SEQ Table \* ARABIC ">
        <w:r>
          <w:rPr>
            <w:noProof/>
          </w:rPr>
          <w:t>2</w:t>
        </w:r>
      </w:fldSimple>
      <w:bookmarkEnd w:id="18"/>
      <w:r w:rsidR="00CB6771">
        <w:t xml:space="preserve"> Toll rates updates</w:t>
      </w:r>
    </w:p>
    <w:tbl>
      <w:tblPr>
        <w:tblStyle w:val="TableGrid"/>
        <w:tblW w:w="0" w:type="auto"/>
        <w:tblLook w:val="04A0" w:firstRow="1" w:lastRow="0" w:firstColumn="1" w:lastColumn="0" w:noHBand="0" w:noVBand="1"/>
      </w:tblPr>
      <w:tblGrid>
        <w:gridCol w:w="1818"/>
        <w:gridCol w:w="3600"/>
        <w:gridCol w:w="3798"/>
      </w:tblGrid>
      <w:tr w:rsidR="00CB6771" w14:paraId="221E3A46" w14:textId="77777777" w:rsidTr="00A65FA0">
        <w:tc>
          <w:tcPr>
            <w:tcW w:w="1818" w:type="dxa"/>
          </w:tcPr>
          <w:p w14:paraId="20EA7C7C" w14:textId="3C31F36B" w:rsidR="00CB6771" w:rsidRPr="00A65FA0" w:rsidRDefault="00CB6771" w:rsidP="00805C2C">
            <w:pPr>
              <w:rPr>
                <w:b/>
              </w:rPr>
            </w:pPr>
            <w:r w:rsidRPr="00A65FA0">
              <w:rPr>
                <w:b/>
              </w:rPr>
              <w:t>Toll Road</w:t>
            </w:r>
          </w:p>
        </w:tc>
        <w:tc>
          <w:tcPr>
            <w:tcW w:w="3600" w:type="dxa"/>
          </w:tcPr>
          <w:p w14:paraId="6E2516C9" w14:textId="4FDEB788" w:rsidR="00CB6771" w:rsidRPr="00A65FA0" w:rsidRDefault="00A65FA0" w:rsidP="00A65FA0">
            <w:pPr>
              <w:rPr>
                <w:b/>
              </w:rPr>
            </w:pPr>
            <w:r w:rsidRPr="00A65FA0">
              <w:rPr>
                <w:b/>
              </w:rPr>
              <w:t>Mile Post - Toll L</w:t>
            </w:r>
            <w:r w:rsidR="00CB6771" w:rsidRPr="00A65FA0">
              <w:rPr>
                <w:b/>
              </w:rPr>
              <w:t xml:space="preserve">ocation </w:t>
            </w:r>
          </w:p>
        </w:tc>
        <w:tc>
          <w:tcPr>
            <w:tcW w:w="3798" w:type="dxa"/>
          </w:tcPr>
          <w:p w14:paraId="1FE7FE94" w14:textId="3E2B50F1" w:rsidR="00CB6771" w:rsidRPr="00A65FA0" w:rsidRDefault="00CB6771" w:rsidP="00805C2C">
            <w:pPr>
              <w:rPr>
                <w:b/>
              </w:rPr>
            </w:pPr>
            <w:r w:rsidRPr="00A65FA0">
              <w:rPr>
                <w:b/>
              </w:rPr>
              <w:t>Toll updates</w:t>
            </w:r>
          </w:p>
        </w:tc>
      </w:tr>
      <w:tr w:rsidR="00A65FA0" w14:paraId="153E0364" w14:textId="77777777" w:rsidTr="00A65FA0">
        <w:tc>
          <w:tcPr>
            <w:tcW w:w="1818" w:type="dxa"/>
            <w:vMerge w:val="restart"/>
            <w:vAlign w:val="center"/>
          </w:tcPr>
          <w:p w14:paraId="175921E0" w14:textId="1242600D" w:rsidR="00A65FA0" w:rsidRDefault="00A65FA0" w:rsidP="00A65FA0">
            <w:r>
              <w:t>Florida</w:t>
            </w:r>
            <w:ins w:id="19" w:author="Chi, Hongbo" w:date="2017-07-10T14:55:00Z">
              <w:r w:rsidR="003D3A76">
                <w:t>’s</w:t>
              </w:r>
            </w:ins>
            <w:r>
              <w:t xml:space="preserve"> Turnpike</w:t>
            </w:r>
          </w:p>
        </w:tc>
        <w:tc>
          <w:tcPr>
            <w:tcW w:w="3600" w:type="dxa"/>
          </w:tcPr>
          <w:p w14:paraId="7CAE6658" w14:textId="6ADAF905" w:rsidR="00A65FA0" w:rsidRDefault="00A65FA0" w:rsidP="00805C2C">
            <w:r w:rsidRPr="00A65FA0">
              <w:t>240 - Kissimmee Park Road</w:t>
            </w:r>
          </w:p>
        </w:tc>
        <w:tc>
          <w:tcPr>
            <w:tcW w:w="3798" w:type="dxa"/>
          </w:tcPr>
          <w:p w14:paraId="499932C8" w14:textId="580CD714" w:rsidR="00A65FA0" w:rsidRDefault="00A65FA0" w:rsidP="00805C2C">
            <w:r>
              <w:t>Update to $1.32 from $1.00</w:t>
            </w:r>
          </w:p>
        </w:tc>
      </w:tr>
      <w:tr w:rsidR="00A65FA0" w14:paraId="6DC034BC" w14:textId="77777777" w:rsidTr="00A65FA0">
        <w:tc>
          <w:tcPr>
            <w:tcW w:w="1818" w:type="dxa"/>
            <w:vMerge/>
          </w:tcPr>
          <w:p w14:paraId="1C85A1B0" w14:textId="77777777" w:rsidR="00A65FA0" w:rsidRDefault="00A65FA0" w:rsidP="00805C2C"/>
        </w:tc>
        <w:tc>
          <w:tcPr>
            <w:tcW w:w="3600" w:type="dxa"/>
          </w:tcPr>
          <w:p w14:paraId="0714D9EA" w14:textId="176B83BB" w:rsidR="00A65FA0" w:rsidRDefault="00A65FA0" w:rsidP="00805C2C">
            <w:r w:rsidRPr="00A65FA0">
              <w:t>244 - Kissimmee-St.</w:t>
            </w:r>
            <w:ins w:id="20" w:author="Chi, Hongbo" w:date="2017-07-10T14:55:00Z">
              <w:r w:rsidR="003D3A76">
                <w:t xml:space="preserve"> Cloud North</w:t>
              </w:r>
            </w:ins>
          </w:p>
        </w:tc>
        <w:tc>
          <w:tcPr>
            <w:tcW w:w="3798" w:type="dxa"/>
          </w:tcPr>
          <w:p w14:paraId="45F89D88" w14:textId="2DB9E31A" w:rsidR="00A65FA0" w:rsidRDefault="00A65FA0" w:rsidP="00A65FA0">
            <w:r>
              <w:t>Update to $1.32 from $1.25</w:t>
            </w:r>
          </w:p>
        </w:tc>
      </w:tr>
      <w:tr w:rsidR="00A65FA0" w14:paraId="397ACEBB" w14:textId="77777777" w:rsidTr="00A65FA0">
        <w:tc>
          <w:tcPr>
            <w:tcW w:w="1818" w:type="dxa"/>
            <w:vMerge/>
          </w:tcPr>
          <w:p w14:paraId="70566AC6" w14:textId="77777777" w:rsidR="00A65FA0" w:rsidRDefault="00A65FA0" w:rsidP="00805C2C"/>
        </w:tc>
        <w:tc>
          <w:tcPr>
            <w:tcW w:w="3600" w:type="dxa"/>
          </w:tcPr>
          <w:p w14:paraId="01B3F155" w14:textId="624E6963" w:rsidR="00A65FA0" w:rsidRDefault="00A65FA0" w:rsidP="00805C2C">
            <w:r w:rsidRPr="00A65FA0">
              <w:t>249 - Osceola Parkway</w:t>
            </w:r>
          </w:p>
        </w:tc>
        <w:tc>
          <w:tcPr>
            <w:tcW w:w="3798" w:type="dxa"/>
          </w:tcPr>
          <w:p w14:paraId="6F3E060B" w14:textId="350450CB" w:rsidR="00A65FA0" w:rsidRDefault="00A65FA0" w:rsidP="00A65FA0">
            <w:r>
              <w:t>Update to $1.06 from $1.00</w:t>
            </w:r>
          </w:p>
        </w:tc>
      </w:tr>
      <w:tr w:rsidR="00A65FA0" w14:paraId="14CBEC57" w14:textId="77777777" w:rsidTr="00A65FA0">
        <w:tc>
          <w:tcPr>
            <w:tcW w:w="1818" w:type="dxa"/>
            <w:vMerge/>
          </w:tcPr>
          <w:p w14:paraId="6224E354" w14:textId="77777777" w:rsidR="00A65FA0" w:rsidRDefault="00A65FA0" w:rsidP="00805C2C"/>
        </w:tc>
        <w:tc>
          <w:tcPr>
            <w:tcW w:w="3600" w:type="dxa"/>
          </w:tcPr>
          <w:p w14:paraId="3759BA92" w14:textId="569B7C97" w:rsidR="00A65FA0" w:rsidRDefault="00A65FA0" w:rsidP="00805C2C">
            <w:r w:rsidRPr="00A65FA0">
              <w:t>251 - SR 417</w:t>
            </w:r>
          </w:p>
        </w:tc>
        <w:tc>
          <w:tcPr>
            <w:tcW w:w="3798" w:type="dxa"/>
          </w:tcPr>
          <w:p w14:paraId="08573654" w14:textId="4F3FA029" w:rsidR="00A65FA0" w:rsidRDefault="00A65FA0" w:rsidP="003D3A76">
            <w:r>
              <w:t xml:space="preserve">Update to $0.79 </w:t>
            </w:r>
            <w:del w:id="21" w:author="Chi, Hongbo" w:date="2017-07-10T14:58:00Z">
              <w:r w:rsidDel="003D3A76">
                <w:delText>from $0</w:delText>
              </w:r>
            </w:del>
            <w:ins w:id="22" w:author="Chi, Hongbo" w:date="2017-07-10T14:58:00Z">
              <w:r w:rsidR="003D3A76">
                <w:t>(New Interchange)</w:t>
              </w:r>
            </w:ins>
          </w:p>
        </w:tc>
      </w:tr>
      <w:tr w:rsidR="00A65FA0" w14:paraId="25C8FD7E" w14:textId="77777777" w:rsidTr="00A65FA0">
        <w:tc>
          <w:tcPr>
            <w:tcW w:w="1818" w:type="dxa"/>
            <w:vMerge/>
          </w:tcPr>
          <w:p w14:paraId="252F3F67" w14:textId="77777777" w:rsidR="00A65FA0" w:rsidRDefault="00A65FA0" w:rsidP="00805C2C"/>
        </w:tc>
        <w:tc>
          <w:tcPr>
            <w:tcW w:w="3600" w:type="dxa"/>
          </w:tcPr>
          <w:p w14:paraId="20A00C31" w14:textId="37C217EE" w:rsidR="00A65FA0" w:rsidRDefault="00A65FA0" w:rsidP="00805C2C">
            <w:r w:rsidRPr="00A65FA0">
              <w:t>255 - Consulate Drive</w:t>
            </w:r>
          </w:p>
        </w:tc>
        <w:tc>
          <w:tcPr>
            <w:tcW w:w="3798" w:type="dxa"/>
          </w:tcPr>
          <w:p w14:paraId="37006900" w14:textId="551B2464" w:rsidR="00A65FA0" w:rsidRDefault="00A65FA0" w:rsidP="00805C2C">
            <w:r>
              <w:t>Update to $0.79 from $0.50</w:t>
            </w:r>
          </w:p>
        </w:tc>
      </w:tr>
      <w:tr w:rsidR="00A65FA0" w14:paraId="4F05B895" w14:textId="77777777" w:rsidTr="00A65FA0">
        <w:tc>
          <w:tcPr>
            <w:tcW w:w="1818" w:type="dxa"/>
            <w:vMerge/>
          </w:tcPr>
          <w:p w14:paraId="2AB1921B" w14:textId="77777777" w:rsidR="00A65FA0" w:rsidRDefault="00A65FA0" w:rsidP="00805C2C"/>
        </w:tc>
        <w:tc>
          <w:tcPr>
            <w:tcW w:w="3600" w:type="dxa"/>
          </w:tcPr>
          <w:p w14:paraId="793EECA6" w14:textId="5039E9E9" w:rsidR="00A65FA0" w:rsidRDefault="00A65FA0" w:rsidP="00805C2C">
            <w:r w:rsidRPr="00A65FA0">
              <w:t>259 - Orlando (I-4)</w:t>
            </w:r>
          </w:p>
        </w:tc>
        <w:tc>
          <w:tcPr>
            <w:tcW w:w="3798" w:type="dxa"/>
          </w:tcPr>
          <w:p w14:paraId="7E098A25" w14:textId="7F931B98" w:rsidR="00A65FA0" w:rsidRDefault="00A65FA0" w:rsidP="00A65FA0">
            <w:r>
              <w:t>Update to $0.53 from $0.50</w:t>
            </w:r>
          </w:p>
        </w:tc>
      </w:tr>
      <w:tr w:rsidR="00A65FA0" w14:paraId="36FB997B" w14:textId="77777777" w:rsidTr="00A65FA0">
        <w:tc>
          <w:tcPr>
            <w:tcW w:w="1818" w:type="dxa"/>
            <w:vMerge/>
          </w:tcPr>
          <w:p w14:paraId="298711CF" w14:textId="77777777" w:rsidR="00A65FA0" w:rsidRDefault="00A65FA0" w:rsidP="00805C2C"/>
        </w:tc>
        <w:tc>
          <w:tcPr>
            <w:tcW w:w="3600" w:type="dxa"/>
          </w:tcPr>
          <w:p w14:paraId="3DC2F855" w14:textId="5B475E50" w:rsidR="00A65FA0" w:rsidRDefault="00A65FA0" w:rsidP="00805C2C">
            <w:r w:rsidRPr="00A65FA0">
              <w:t>272 - Winter Garden</w:t>
            </w:r>
          </w:p>
        </w:tc>
        <w:tc>
          <w:tcPr>
            <w:tcW w:w="3798" w:type="dxa"/>
          </w:tcPr>
          <w:p w14:paraId="7BBDAF50" w14:textId="21621057" w:rsidR="00A65FA0" w:rsidRDefault="00A65FA0" w:rsidP="00805C2C">
            <w:r>
              <w:t>Update to $0.53 from $0.50</w:t>
            </w:r>
          </w:p>
        </w:tc>
      </w:tr>
      <w:tr w:rsidR="00CB6771" w14:paraId="541AA0D0" w14:textId="77777777" w:rsidTr="00A65FA0">
        <w:tc>
          <w:tcPr>
            <w:tcW w:w="1818" w:type="dxa"/>
          </w:tcPr>
          <w:p w14:paraId="2C6FB48F" w14:textId="1C9820D5" w:rsidR="00CB6771" w:rsidRDefault="00CB6771" w:rsidP="00805C2C">
            <w:r>
              <w:t>SR 528</w:t>
            </w:r>
          </w:p>
        </w:tc>
        <w:tc>
          <w:tcPr>
            <w:tcW w:w="3600" w:type="dxa"/>
          </w:tcPr>
          <w:p w14:paraId="546E9DDA" w14:textId="7DD68A1D" w:rsidR="00CB6771" w:rsidRDefault="00A65FA0" w:rsidP="00805C2C">
            <w:r w:rsidRPr="00A65FA0">
              <w:t>6 - MAINLINE PLAZA</w:t>
            </w:r>
          </w:p>
        </w:tc>
        <w:tc>
          <w:tcPr>
            <w:tcW w:w="3798" w:type="dxa"/>
          </w:tcPr>
          <w:p w14:paraId="32AA8E1C" w14:textId="12A94878" w:rsidR="00CB6771" w:rsidRDefault="00A65FA0" w:rsidP="00805C2C">
            <w:r>
              <w:t>Update to $0.79 from $0</w:t>
            </w:r>
            <w:ins w:id="23" w:author="Chi, Hongbo" w:date="2017-07-10T14:57:00Z">
              <w:r w:rsidR="003D3A76">
                <w:t>.75</w:t>
              </w:r>
            </w:ins>
          </w:p>
        </w:tc>
      </w:tr>
    </w:tbl>
    <w:p w14:paraId="40D7D947" w14:textId="77777777" w:rsidR="009B0EB3" w:rsidRDefault="009B0EB3" w:rsidP="00805C2C"/>
    <w:p w14:paraId="105FB56C" w14:textId="3B3DD730" w:rsidR="007D1B49" w:rsidRDefault="007D1B49" w:rsidP="007D1B49">
      <w:pPr>
        <w:pStyle w:val="Heading1"/>
      </w:pPr>
      <w:r>
        <w:t>Speed Limit Update</w:t>
      </w:r>
    </w:p>
    <w:p w14:paraId="3C2DF704" w14:textId="676085AB" w:rsidR="007F4C2E" w:rsidRDefault="00261D3B" w:rsidP="007F4C2E">
      <w:r>
        <w:t>Within the Orange County, t</w:t>
      </w:r>
      <w:r w:rsidR="0050478B">
        <w:t xml:space="preserve">he free </w:t>
      </w:r>
      <w:ins w:id="24" w:author="Chi, Hongbo" w:date="2017-07-10T14:58:00Z">
        <w:r w:rsidR="003D3A76">
          <w:t xml:space="preserve">flow </w:t>
        </w:r>
      </w:ins>
      <w:r w:rsidR="0050478B">
        <w:t xml:space="preserve">speed of I4 </w:t>
      </w:r>
      <w:ins w:id="25" w:author="Chi, Hongbo" w:date="2017-07-10T14:58:00Z">
        <w:r w:rsidR="003D3A76">
          <w:t xml:space="preserve">was </w:t>
        </w:r>
      </w:ins>
      <w:r>
        <w:t xml:space="preserve">62.5 mph, which is considered to be high, and </w:t>
      </w:r>
      <w:del w:id="26" w:author="Chi, Hongbo" w:date="2017-07-10T14:59:00Z">
        <w:r w:rsidR="00D16206" w:rsidDel="003D3A76">
          <w:delText xml:space="preserve">cause I4 </w:delText>
        </w:r>
        <w:r w:rsidDel="003D3A76">
          <w:delText>attract</w:delText>
        </w:r>
      </w:del>
      <w:ins w:id="27" w:author="Chi, Hongbo" w:date="2017-07-10T14:59:00Z">
        <w:r w:rsidR="003D3A76">
          <w:t>causes I4 attract</w:t>
        </w:r>
      </w:ins>
      <w:r>
        <w:t xml:space="preserve"> </w:t>
      </w:r>
      <w:r w:rsidR="00D16206">
        <w:t>too many</w:t>
      </w:r>
      <w:r>
        <w:t xml:space="preserve"> traffic from the local road. The free flow speed value is </w:t>
      </w:r>
      <w:r w:rsidR="00D16206">
        <w:t xml:space="preserve">therefore </w:t>
      </w:r>
      <w:r>
        <w:t>decreased by 5 mph</w:t>
      </w:r>
      <w:r w:rsidR="00D16206">
        <w:t xml:space="preserve"> in the I4 within Orange County</w:t>
      </w:r>
      <w:r>
        <w:t>.</w:t>
      </w:r>
    </w:p>
    <w:p w14:paraId="3325724F" w14:textId="0CFBDE23" w:rsidR="007D1B49" w:rsidRDefault="00F06C24" w:rsidP="007D1B49">
      <w:pPr>
        <w:pStyle w:val="Heading1"/>
      </w:pPr>
      <w:r>
        <w:t xml:space="preserve">Observed </w:t>
      </w:r>
      <w:r w:rsidR="007D1B49">
        <w:t>Traffic Count Update</w:t>
      </w:r>
    </w:p>
    <w:p w14:paraId="2934B756" w14:textId="7CF4E149" w:rsidR="00A97666" w:rsidRDefault="00A657F8" w:rsidP="00B06F24">
      <w:r>
        <w:t>Since year 2010 is the</w:t>
      </w:r>
      <w:r w:rsidR="00805C2C">
        <w:t xml:space="preserve"> base year </w:t>
      </w:r>
      <w:r>
        <w:t>for</w:t>
      </w:r>
      <w:r w:rsidR="00805C2C">
        <w:t xml:space="preserve"> the CFRPM </w:t>
      </w:r>
      <w:r>
        <w:t>6.1</w:t>
      </w:r>
      <w:r w:rsidR="00805C2C">
        <w:t>,</w:t>
      </w:r>
      <w:r w:rsidR="00203769">
        <w:t xml:space="preserve"> </w:t>
      </w:r>
      <w:r>
        <w:t xml:space="preserve">all </w:t>
      </w:r>
      <w:r w:rsidR="00203769">
        <w:t xml:space="preserve">the observed traffic </w:t>
      </w:r>
      <w:r>
        <w:t xml:space="preserve">counts are 2010 based </w:t>
      </w:r>
      <w:r w:rsidR="006076B0">
        <w:t xml:space="preserve">in the </w:t>
      </w:r>
      <w:r>
        <w:t xml:space="preserve">CFRPM </w:t>
      </w:r>
      <w:r w:rsidR="006076B0">
        <w:t xml:space="preserve">network </w:t>
      </w:r>
      <w:r>
        <w:t>links</w:t>
      </w:r>
      <w:r w:rsidR="00203769">
        <w:t xml:space="preserve">. </w:t>
      </w:r>
      <w:r>
        <w:t xml:space="preserve">The observed traffic counts in the subarea are updated to 2015 based on traffic information from FTI and </w:t>
      </w:r>
      <w:r w:rsidR="005F6AFE">
        <w:t xml:space="preserve">from </w:t>
      </w:r>
      <w:r w:rsidR="00575255">
        <w:t>Florida Turnpike</w:t>
      </w:r>
      <w:r>
        <w:t xml:space="preserve"> (North</w:t>
      </w:r>
      <w:ins w:id="28" w:author="Chi, Hongbo" w:date="2017-07-10T14:59:00Z">
        <w:r w:rsidR="003D3A76">
          <w:t>ern</w:t>
        </w:r>
      </w:ins>
      <w:r>
        <w:t xml:space="preserve"> Coin and SR 528).</w:t>
      </w:r>
      <w:r w:rsidR="00575255">
        <w:t xml:space="preserve"> </w:t>
      </w:r>
      <w:r w:rsidR="000922F2">
        <w:t>Before the traffic count updates, some sanity checks were performed on the 2010 traffic count</w:t>
      </w:r>
      <w:r w:rsidR="006A6FE6">
        <w:t xml:space="preserve"> in the network. There are potentially four major issues on the 2010 traffic count as followings:</w:t>
      </w:r>
    </w:p>
    <w:p w14:paraId="25404449" w14:textId="77777777" w:rsidR="006A6FE6" w:rsidRDefault="006A6FE6" w:rsidP="006A6FE6">
      <w:pPr>
        <w:pStyle w:val="ListParagraph"/>
        <w:numPr>
          <w:ilvl w:val="0"/>
          <w:numId w:val="26"/>
        </w:numPr>
      </w:pPr>
      <w:r>
        <w:t>Some traffic count locations are not correct.</w:t>
      </w:r>
    </w:p>
    <w:p w14:paraId="2D88646F" w14:textId="77777777" w:rsidR="006A6FE6" w:rsidRDefault="006A6FE6" w:rsidP="006A6FE6">
      <w:pPr>
        <w:pStyle w:val="ListParagraph"/>
        <w:numPr>
          <w:ilvl w:val="0"/>
          <w:numId w:val="26"/>
        </w:numPr>
      </w:pPr>
      <w:r>
        <w:t>Some traffic counts were not coded on the network.</w:t>
      </w:r>
    </w:p>
    <w:p w14:paraId="6481CDD7" w14:textId="171399F6" w:rsidR="006A6FE6" w:rsidRDefault="006A6FE6" w:rsidP="006A6FE6">
      <w:pPr>
        <w:pStyle w:val="ListParagraph"/>
        <w:numPr>
          <w:ilvl w:val="0"/>
          <w:numId w:val="26"/>
        </w:numPr>
      </w:pPr>
      <w:r>
        <w:lastRenderedPageBreak/>
        <w:t xml:space="preserve">The traffic counts are AADTs, which should be factored by peak season factors in order to perform a fair comparison with the assigned traffic volume (CFRPM model is a peak-season </w:t>
      </w:r>
      <w:r w:rsidR="004A34EB">
        <w:t xml:space="preserve">based </w:t>
      </w:r>
      <w:r>
        <w:t>model).</w:t>
      </w:r>
    </w:p>
    <w:p w14:paraId="62C290F0" w14:textId="18F45275" w:rsidR="006A6FE6" w:rsidRDefault="006A6FE6" w:rsidP="006A6FE6">
      <w:pPr>
        <w:pStyle w:val="ListParagraph"/>
        <w:numPr>
          <w:ilvl w:val="0"/>
          <w:numId w:val="26"/>
        </w:numPr>
      </w:pPr>
      <w:r>
        <w:t>The traffic count should be balanced.</w:t>
      </w:r>
    </w:p>
    <w:p w14:paraId="6461F169" w14:textId="2473E70D" w:rsidR="006A6FE6" w:rsidRDefault="003740E3" w:rsidP="00B06F24">
      <w:r>
        <w:t xml:space="preserve">Appendix A1 </w:t>
      </w:r>
      <w:r w:rsidR="00317BA7">
        <w:t>shows the comparison between the original 2010 observed daily traffic count with 2010 daily assigned traffic volume. It can be seen that traffic counts are missing from three count stations and the overall V/C ratio is 1.32.</w:t>
      </w:r>
    </w:p>
    <w:p w14:paraId="31C27CDE" w14:textId="77777777" w:rsidR="00317BA7" w:rsidRDefault="00317BA7" w:rsidP="00B06F24"/>
    <w:p w14:paraId="7BDC2E60" w14:textId="26B624B4" w:rsidR="00317BA7" w:rsidRDefault="00317BA7" w:rsidP="00B06F24">
      <w:r>
        <w:t xml:space="preserve">In Appendix A2, </w:t>
      </w:r>
      <w:r w:rsidR="00E93AD1">
        <w:t>the wrong count locations were corrected and the missing counts were refilled. The overall V/C ratio is dropped to 1.26.</w:t>
      </w:r>
    </w:p>
    <w:p w14:paraId="700C0DFF" w14:textId="77777777" w:rsidR="004A34EB" w:rsidRDefault="004A34EB" w:rsidP="00B06F24"/>
    <w:p w14:paraId="1981D205" w14:textId="1E5AD92B" w:rsidR="004A34EB" w:rsidRDefault="004A34EB" w:rsidP="00B06F24">
      <w:r>
        <w:t>In Appendix</w:t>
      </w:r>
      <w:r w:rsidR="007F4C2E">
        <w:t xml:space="preserve"> A3, the traffic counts were factored by a peak-season factor of 0.94, in the meantime, the I4 speed limit is increased by 5 mph. the overall V/C ratio is 1.14.</w:t>
      </w:r>
    </w:p>
    <w:p w14:paraId="0E10E91A" w14:textId="77777777" w:rsidR="003740E3" w:rsidRDefault="003740E3" w:rsidP="00B06F24"/>
    <w:p w14:paraId="6B81D32A" w14:textId="1DFF677E" w:rsidR="00203769" w:rsidRDefault="007F4C2E" w:rsidP="00B06F24">
      <w:r>
        <w:t xml:space="preserve">In </w:t>
      </w:r>
      <w:r w:rsidR="0012362B">
        <w:t>a</w:t>
      </w:r>
      <w:r>
        <w:t xml:space="preserve"> similar way, t</w:t>
      </w:r>
      <w:r w:rsidR="00A657F8">
        <w:t xml:space="preserve">he following </w:t>
      </w:r>
      <w:r w:rsidR="00600875">
        <w:t>four</w:t>
      </w:r>
      <w:r w:rsidR="00203769">
        <w:t xml:space="preserve"> steps are performed to </w:t>
      </w:r>
      <w:r w:rsidR="00A657F8">
        <w:t>update the traffic count</w:t>
      </w:r>
      <w:r w:rsidR="006A6FE6">
        <w:t xml:space="preserve"> to 2015</w:t>
      </w:r>
      <w:r w:rsidR="00203769">
        <w:t>:</w:t>
      </w:r>
    </w:p>
    <w:p w14:paraId="7D7AE41B" w14:textId="09D28348" w:rsidR="00B06F24" w:rsidRDefault="00F06C24" w:rsidP="00F06C24">
      <w:pPr>
        <w:pStyle w:val="ListParagraph"/>
        <w:numPr>
          <w:ilvl w:val="0"/>
          <w:numId w:val="25"/>
        </w:numPr>
      </w:pPr>
      <w:r>
        <w:t>Double confirm</w:t>
      </w:r>
      <w:r w:rsidR="00575255">
        <w:t xml:space="preserve"> the </w:t>
      </w:r>
      <w:r w:rsidR="007F4C2E">
        <w:t>2015</w:t>
      </w:r>
      <w:r w:rsidR="005F6AFE">
        <w:t xml:space="preserve"> count and </w:t>
      </w:r>
      <w:r>
        <w:t>detector</w:t>
      </w:r>
      <w:r w:rsidR="00575255">
        <w:t xml:space="preserve"> location</w:t>
      </w:r>
      <w:r>
        <w:t xml:space="preserve"> based on the FTI online tool (</w:t>
      </w:r>
      <w:r w:rsidRPr="00F06C24">
        <w:t>http://flto.dot.state.fl.us/website/FloridaTrafficOnline/viewer.html</w:t>
      </w:r>
      <w:r>
        <w:t>).</w:t>
      </w:r>
    </w:p>
    <w:p w14:paraId="7A3BEA75" w14:textId="446C4869" w:rsidR="00575255" w:rsidRDefault="00383AD1" w:rsidP="00203769">
      <w:pPr>
        <w:pStyle w:val="ListParagraph"/>
        <w:numPr>
          <w:ilvl w:val="0"/>
          <w:numId w:val="25"/>
        </w:numPr>
      </w:pPr>
      <w:r>
        <w:t xml:space="preserve">Balanced the 2015 traffic count in the SR 528 and </w:t>
      </w:r>
      <w:r w:rsidR="00600875">
        <w:t>North Coin</w:t>
      </w:r>
      <w:r>
        <w:t>.</w:t>
      </w:r>
    </w:p>
    <w:p w14:paraId="2176F9A6" w14:textId="641D996A" w:rsidR="00383AD1" w:rsidRDefault="00600875" w:rsidP="00203769">
      <w:pPr>
        <w:pStyle w:val="ListParagraph"/>
        <w:numPr>
          <w:ilvl w:val="0"/>
          <w:numId w:val="25"/>
        </w:numPr>
      </w:pPr>
      <w:r>
        <w:t>Factored the daily traffic count into 4 time period based on hourly traffic count information (AM: 6:30AM~9:00AM, MD: 9:00AM~3:30PM, PM: 3:30PM~6:30PM, NT: 6:30PM~6:30AM).</w:t>
      </w:r>
    </w:p>
    <w:p w14:paraId="6255A380" w14:textId="4BA32EE3" w:rsidR="00600875" w:rsidRDefault="007F4C2E" w:rsidP="00600875">
      <w:pPr>
        <w:pStyle w:val="ListParagraph"/>
        <w:numPr>
          <w:ilvl w:val="0"/>
          <w:numId w:val="25"/>
        </w:numPr>
      </w:pPr>
      <w:r>
        <w:t>Apply the peak-season factor during the comparison</w:t>
      </w:r>
    </w:p>
    <w:p w14:paraId="6D00EAD3" w14:textId="7B0005E6" w:rsidR="00374114" w:rsidRDefault="00374114" w:rsidP="00374114">
      <w:pPr>
        <w:pStyle w:val="Heading1"/>
      </w:pPr>
      <w:r>
        <w:t>Model Parameter Update</w:t>
      </w:r>
      <w:r w:rsidR="004C550C">
        <w:t>s</w:t>
      </w:r>
    </w:p>
    <w:p w14:paraId="75C55B5F" w14:textId="771E9637" w:rsidR="00374114" w:rsidRDefault="00374114" w:rsidP="00600875">
      <w:r>
        <w:t xml:space="preserve">With the careful check, the modeling team identified the three following </w:t>
      </w:r>
      <w:r w:rsidR="004C550C">
        <w:t>potential issue for the CFRPM model:</w:t>
      </w:r>
    </w:p>
    <w:p w14:paraId="32C9629A" w14:textId="77777777" w:rsidR="004C550C" w:rsidRDefault="004C550C" w:rsidP="004C550C">
      <w:pPr>
        <w:pStyle w:val="ListParagraph"/>
        <w:numPr>
          <w:ilvl w:val="0"/>
          <w:numId w:val="27"/>
        </w:numPr>
      </w:pPr>
      <w:r>
        <w:t>The value of capacity factors for the 4 period is too high</w:t>
      </w:r>
    </w:p>
    <w:p w14:paraId="757F76FA" w14:textId="77777777" w:rsidR="004C550C" w:rsidRDefault="004C550C" w:rsidP="004C550C">
      <w:pPr>
        <w:pStyle w:val="ListParagraph"/>
        <w:numPr>
          <w:ilvl w:val="0"/>
          <w:numId w:val="27"/>
        </w:numPr>
      </w:pPr>
      <w:r>
        <w:t>UROADFACTOR is too low</w:t>
      </w:r>
    </w:p>
    <w:p w14:paraId="173D77B2" w14:textId="1B434852" w:rsidR="004C550C" w:rsidRDefault="004C550C" w:rsidP="004C550C">
      <w:pPr>
        <w:pStyle w:val="ListParagraph"/>
        <w:numPr>
          <w:ilvl w:val="0"/>
          <w:numId w:val="27"/>
        </w:numPr>
      </w:pPr>
      <w:r>
        <w:t>S. John PKWY’s facility type near the study area is not correct</w:t>
      </w:r>
    </w:p>
    <w:p w14:paraId="702F4BF9" w14:textId="77777777" w:rsidR="004C550C" w:rsidRDefault="004C550C" w:rsidP="004C550C"/>
    <w:p w14:paraId="57A1D96A" w14:textId="3BC04EE7" w:rsidR="004C550C" w:rsidRDefault="004C550C" w:rsidP="004C550C">
      <w:r>
        <w:t>The modeling team did the following updates accordingly</w:t>
      </w:r>
    </w:p>
    <w:p w14:paraId="683E5E9B" w14:textId="4EF1601F" w:rsidR="004C550C" w:rsidRDefault="004C550C" w:rsidP="004C550C">
      <w:pPr>
        <w:pStyle w:val="ListParagraph"/>
        <w:numPr>
          <w:ilvl w:val="0"/>
          <w:numId w:val="28"/>
        </w:numPr>
      </w:pPr>
      <w:r>
        <w:t>Changed the capacity factor</w:t>
      </w:r>
      <w:r w:rsidR="009678E3">
        <w:t xml:space="preserve"> as the following T</w:t>
      </w:r>
      <w:r>
        <w:t xml:space="preserve">able </w:t>
      </w:r>
      <w:r w:rsidR="0018779D">
        <w:t>3</w:t>
      </w:r>
      <w:r>
        <w:t xml:space="preserve"> show;</w:t>
      </w:r>
    </w:p>
    <w:p w14:paraId="70CC851F" w14:textId="7D808E62" w:rsidR="004C550C" w:rsidRDefault="004C550C" w:rsidP="004C550C">
      <w:pPr>
        <w:pStyle w:val="ListParagraph"/>
        <w:numPr>
          <w:ilvl w:val="0"/>
          <w:numId w:val="28"/>
        </w:numPr>
      </w:pPr>
      <w:r>
        <w:t xml:space="preserve">Directly borrowed </w:t>
      </w:r>
      <w:ins w:id="29" w:author="Chi, Hongbo" w:date="2017-07-10T15:00:00Z">
        <w:r w:rsidR="003D3A76">
          <w:t>UROAD factor</w:t>
        </w:r>
        <w:r w:rsidR="003D3A76">
          <w:t xml:space="preserve"> </w:t>
        </w:r>
      </w:ins>
      <w:r>
        <w:t>from SERPM 7;</w:t>
      </w:r>
    </w:p>
    <w:p w14:paraId="0359E6FE" w14:textId="4DE19FC6" w:rsidR="004C550C" w:rsidRDefault="004C550C" w:rsidP="004C550C">
      <w:pPr>
        <w:pStyle w:val="ListParagraph"/>
        <w:numPr>
          <w:ilvl w:val="0"/>
          <w:numId w:val="28"/>
        </w:numPr>
      </w:pPr>
      <w:r>
        <w:t>Updated S. John Young’s facility type to 23 from 21.</w:t>
      </w:r>
    </w:p>
    <w:p w14:paraId="291B8647" w14:textId="77777777" w:rsidR="0018779D" w:rsidRDefault="0018779D" w:rsidP="0018779D">
      <w:pPr>
        <w:pStyle w:val="Caption"/>
      </w:pPr>
    </w:p>
    <w:p w14:paraId="0B20D94C" w14:textId="375D7677" w:rsidR="0018779D" w:rsidRDefault="0018779D" w:rsidP="0018779D">
      <w:pPr>
        <w:pStyle w:val="Caption"/>
      </w:pPr>
      <w:r>
        <w:t xml:space="preserve">Table </w:t>
      </w:r>
      <w:fldSimple w:instr=" SEQ Table \* ARABIC ">
        <w:r>
          <w:rPr>
            <w:noProof/>
          </w:rPr>
          <w:t>3</w:t>
        </w:r>
      </w:fldSimple>
      <w:r>
        <w:t xml:space="preserve"> </w:t>
      </w:r>
      <w:r w:rsidR="00B40DA7">
        <w:t>Time-of-day capacity factor</w:t>
      </w:r>
      <w:r>
        <w:t xml:space="preserve"> updates</w:t>
      </w:r>
    </w:p>
    <w:tbl>
      <w:tblPr>
        <w:tblStyle w:val="TableGrid"/>
        <w:tblW w:w="0" w:type="auto"/>
        <w:tblLook w:val="04A0" w:firstRow="1" w:lastRow="0" w:firstColumn="1" w:lastColumn="0" w:noHBand="0" w:noVBand="1"/>
      </w:tblPr>
      <w:tblGrid>
        <w:gridCol w:w="3072"/>
        <w:gridCol w:w="3072"/>
        <w:gridCol w:w="3072"/>
      </w:tblGrid>
      <w:tr w:rsidR="004C550C" w14:paraId="57685E98" w14:textId="77777777" w:rsidTr="004C550C">
        <w:tc>
          <w:tcPr>
            <w:tcW w:w="3072" w:type="dxa"/>
          </w:tcPr>
          <w:p w14:paraId="4149BC91" w14:textId="5A85B79F" w:rsidR="004C550C" w:rsidRPr="004C550C" w:rsidRDefault="004C550C" w:rsidP="00600875">
            <w:pPr>
              <w:rPr>
                <w:b/>
              </w:rPr>
            </w:pPr>
            <w:r w:rsidRPr="004C550C">
              <w:rPr>
                <w:b/>
              </w:rPr>
              <w:t>TOD capacity factor</w:t>
            </w:r>
          </w:p>
        </w:tc>
        <w:tc>
          <w:tcPr>
            <w:tcW w:w="3072" w:type="dxa"/>
          </w:tcPr>
          <w:p w14:paraId="44D3E8AF" w14:textId="56E2333D" w:rsidR="004C550C" w:rsidRPr="004C550C" w:rsidRDefault="004C550C" w:rsidP="00600875">
            <w:pPr>
              <w:rPr>
                <w:b/>
              </w:rPr>
            </w:pPr>
            <w:r w:rsidRPr="004C550C">
              <w:rPr>
                <w:b/>
              </w:rPr>
              <w:t>Original Value</w:t>
            </w:r>
          </w:p>
        </w:tc>
        <w:tc>
          <w:tcPr>
            <w:tcW w:w="3072" w:type="dxa"/>
          </w:tcPr>
          <w:p w14:paraId="10924B88" w14:textId="3ED49B41" w:rsidR="004C550C" w:rsidRPr="004C550C" w:rsidRDefault="004C550C" w:rsidP="00600875">
            <w:pPr>
              <w:rPr>
                <w:b/>
              </w:rPr>
            </w:pPr>
            <w:r w:rsidRPr="004C550C">
              <w:rPr>
                <w:b/>
              </w:rPr>
              <w:t>Updated value</w:t>
            </w:r>
          </w:p>
        </w:tc>
      </w:tr>
      <w:tr w:rsidR="004C550C" w14:paraId="475905F9" w14:textId="77777777" w:rsidTr="004C550C">
        <w:tc>
          <w:tcPr>
            <w:tcW w:w="3072" w:type="dxa"/>
          </w:tcPr>
          <w:p w14:paraId="5A01E447" w14:textId="3B92D367" w:rsidR="004C550C" w:rsidRDefault="004C550C" w:rsidP="00600875">
            <w:r>
              <w:t>AMCAPFAC</w:t>
            </w:r>
          </w:p>
        </w:tc>
        <w:tc>
          <w:tcPr>
            <w:tcW w:w="3072" w:type="dxa"/>
          </w:tcPr>
          <w:p w14:paraId="159F69B0" w14:textId="48CEA394" w:rsidR="004C550C" w:rsidRDefault="004C550C" w:rsidP="004C550C">
            <w:pPr>
              <w:jc w:val="center"/>
            </w:pPr>
            <w:r>
              <w:t>2.5</w:t>
            </w:r>
          </w:p>
        </w:tc>
        <w:tc>
          <w:tcPr>
            <w:tcW w:w="3072" w:type="dxa"/>
          </w:tcPr>
          <w:p w14:paraId="1FA63C03" w14:textId="5EB6F31E" w:rsidR="004C550C" w:rsidRDefault="004C550C" w:rsidP="004C550C">
            <w:pPr>
              <w:jc w:val="center"/>
            </w:pPr>
            <w:r>
              <w:t>2.0</w:t>
            </w:r>
          </w:p>
        </w:tc>
      </w:tr>
      <w:tr w:rsidR="004C550C" w14:paraId="10E492A6" w14:textId="77777777" w:rsidTr="004C550C">
        <w:tc>
          <w:tcPr>
            <w:tcW w:w="3072" w:type="dxa"/>
          </w:tcPr>
          <w:p w14:paraId="3D46F4DA" w14:textId="0AC4E0D3" w:rsidR="004C550C" w:rsidRDefault="004C550C" w:rsidP="00600875">
            <w:r>
              <w:t>MDCAPFAC</w:t>
            </w:r>
          </w:p>
        </w:tc>
        <w:tc>
          <w:tcPr>
            <w:tcW w:w="3072" w:type="dxa"/>
          </w:tcPr>
          <w:p w14:paraId="662C2F67" w14:textId="652D9A78" w:rsidR="004C550C" w:rsidRDefault="004C550C" w:rsidP="004C550C">
            <w:pPr>
              <w:jc w:val="center"/>
            </w:pPr>
            <w:r>
              <w:t>6</w:t>
            </w:r>
            <w:r w:rsidR="009678E3">
              <w:t>.0</w:t>
            </w:r>
          </w:p>
        </w:tc>
        <w:tc>
          <w:tcPr>
            <w:tcW w:w="3072" w:type="dxa"/>
          </w:tcPr>
          <w:p w14:paraId="482364F3" w14:textId="2B99B492" w:rsidR="004C550C" w:rsidRDefault="004C550C" w:rsidP="004C550C">
            <w:pPr>
              <w:jc w:val="center"/>
            </w:pPr>
            <w:r>
              <w:t>4.5</w:t>
            </w:r>
          </w:p>
        </w:tc>
      </w:tr>
      <w:tr w:rsidR="004C550C" w14:paraId="630B2754" w14:textId="77777777" w:rsidTr="004C550C">
        <w:tc>
          <w:tcPr>
            <w:tcW w:w="3072" w:type="dxa"/>
          </w:tcPr>
          <w:p w14:paraId="2BDAB203" w14:textId="3DF1C04A" w:rsidR="004C550C" w:rsidRDefault="004C550C" w:rsidP="00600875">
            <w:r>
              <w:t>PMCAPFAC</w:t>
            </w:r>
          </w:p>
        </w:tc>
        <w:tc>
          <w:tcPr>
            <w:tcW w:w="3072" w:type="dxa"/>
          </w:tcPr>
          <w:p w14:paraId="7FEBF068" w14:textId="218BD020" w:rsidR="004C550C" w:rsidRDefault="004C550C" w:rsidP="004C550C">
            <w:pPr>
              <w:jc w:val="center"/>
            </w:pPr>
            <w:r>
              <w:t>3</w:t>
            </w:r>
            <w:r w:rsidR="009678E3">
              <w:t>.0</w:t>
            </w:r>
          </w:p>
        </w:tc>
        <w:tc>
          <w:tcPr>
            <w:tcW w:w="3072" w:type="dxa"/>
          </w:tcPr>
          <w:p w14:paraId="1972C563" w14:textId="42B10361" w:rsidR="004C550C" w:rsidRDefault="004C550C" w:rsidP="004C550C">
            <w:pPr>
              <w:jc w:val="center"/>
            </w:pPr>
            <w:r>
              <w:t>2.5</w:t>
            </w:r>
          </w:p>
        </w:tc>
      </w:tr>
      <w:tr w:rsidR="004C550C" w14:paraId="06B90F6C" w14:textId="77777777" w:rsidTr="004C550C">
        <w:tc>
          <w:tcPr>
            <w:tcW w:w="3072" w:type="dxa"/>
          </w:tcPr>
          <w:p w14:paraId="3DF09C7B" w14:textId="7E6AB537" w:rsidR="004C550C" w:rsidRDefault="004C550C" w:rsidP="00600875">
            <w:r>
              <w:t>NTCAPFAC</w:t>
            </w:r>
          </w:p>
        </w:tc>
        <w:tc>
          <w:tcPr>
            <w:tcW w:w="3072" w:type="dxa"/>
          </w:tcPr>
          <w:p w14:paraId="52AFE1CA" w14:textId="0BBC2FFF" w:rsidR="004C550C" w:rsidRDefault="004C550C" w:rsidP="004C550C">
            <w:pPr>
              <w:jc w:val="center"/>
            </w:pPr>
            <w:r>
              <w:t>10</w:t>
            </w:r>
            <w:r w:rsidR="009678E3">
              <w:t>.0</w:t>
            </w:r>
          </w:p>
        </w:tc>
        <w:tc>
          <w:tcPr>
            <w:tcW w:w="3072" w:type="dxa"/>
          </w:tcPr>
          <w:p w14:paraId="4075EAAF" w14:textId="1BDB7EE0" w:rsidR="004C550C" w:rsidRDefault="004C550C" w:rsidP="004C550C">
            <w:pPr>
              <w:jc w:val="center"/>
            </w:pPr>
            <w:r>
              <w:t>4.0</w:t>
            </w:r>
          </w:p>
        </w:tc>
      </w:tr>
    </w:tbl>
    <w:p w14:paraId="111851A5" w14:textId="77777777" w:rsidR="00374114" w:rsidRDefault="00374114" w:rsidP="00600875"/>
    <w:p w14:paraId="44CF485F" w14:textId="55AA023D" w:rsidR="005F6AFE" w:rsidRDefault="007F4C2E" w:rsidP="00600875">
      <w:r>
        <w:t>With the above updates</w:t>
      </w:r>
      <w:r w:rsidR="00926462">
        <w:t xml:space="preserve">, the tables in </w:t>
      </w:r>
      <w:r>
        <w:t>Appendix B illustrate the final V/C ratio comparison</w:t>
      </w:r>
      <w:r w:rsidR="007A6791">
        <w:t xml:space="preserve"> for Daily and 4 TOD periods. </w:t>
      </w:r>
      <w:r w:rsidR="00926462">
        <w:t>According to the t</w:t>
      </w:r>
      <w:r w:rsidR="007A6791">
        <w:t xml:space="preserve">ables in Appendix B, the updated </w:t>
      </w:r>
      <w:r w:rsidR="00E724D9">
        <w:t>CFRPM model for year 20</w:t>
      </w:r>
      <w:r w:rsidR="0046334D">
        <w:t>15 can achieve V/C ratio of 1.08</w:t>
      </w:r>
      <w:r w:rsidR="00E724D9">
        <w:t xml:space="preserve"> for Daily, </w:t>
      </w:r>
      <w:r w:rsidR="0046334D">
        <w:t>1.03</w:t>
      </w:r>
      <w:r w:rsidR="00E724D9">
        <w:t xml:space="preserve"> for AM period, 1.</w:t>
      </w:r>
      <w:r w:rsidR="0046334D">
        <w:t>13</w:t>
      </w:r>
      <w:r w:rsidR="00E724D9">
        <w:t xml:space="preserve"> for MD pe</w:t>
      </w:r>
      <w:r w:rsidR="0046334D">
        <w:t>riod, 1.04</w:t>
      </w:r>
      <w:r w:rsidR="00E724D9">
        <w:t xml:space="preserve"> for PM period and </w:t>
      </w:r>
      <w:r w:rsidR="0046334D">
        <w:t>0.97</w:t>
      </w:r>
      <w:r w:rsidR="00E724D9">
        <w:t xml:space="preserve"> for NT period.</w:t>
      </w:r>
    </w:p>
    <w:p w14:paraId="31AD8867" w14:textId="77777777" w:rsidR="00926462" w:rsidRDefault="00926462" w:rsidP="00600875"/>
    <w:p w14:paraId="33B1A7F9" w14:textId="08E22FC3" w:rsidR="00926462" w:rsidRDefault="00926462" w:rsidP="00926462">
      <w:pPr>
        <w:pStyle w:val="Heading1"/>
      </w:pPr>
      <w:r>
        <w:lastRenderedPageBreak/>
        <w:t>Summary</w:t>
      </w:r>
    </w:p>
    <w:p w14:paraId="6956B381" w14:textId="2D856B6D" w:rsidR="00926462" w:rsidRDefault="00926462" w:rsidP="00600875">
      <w:r>
        <w:t xml:space="preserve">This technical memo summarizes the efforts of AECOM team on the CFRPM 6.1 updates for the purpose of subarea analysis. Through the </w:t>
      </w:r>
      <w:r w:rsidR="009C7AD6">
        <w:t>updates in</w:t>
      </w:r>
      <w:r>
        <w:t xml:space="preserve"> </w:t>
      </w:r>
      <w:r w:rsidR="0018779D">
        <w:t>6</w:t>
      </w:r>
      <w:r>
        <w:t xml:space="preserve"> aspects, </w:t>
      </w:r>
      <w:r w:rsidR="00EF2275">
        <w:t xml:space="preserve">namely, network, land use, speed limit, toll rate and traffic count, </w:t>
      </w:r>
      <w:r w:rsidR="0018779D">
        <w:t xml:space="preserve">and model parameter updates, </w:t>
      </w:r>
      <w:r w:rsidR="00EF2275">
        <w:t>the updated CFRPM 6.1 model finally can achieves of overall daily V/C ratio of 1.0</w:t>
      </w:r>
      <w:r w:rsidR="0018779D">
        <w:t>8</w:t>
      </w:r>
      <w:r w:rsidR="00EF2275">
        <w:t xml:space="preserve"> for Year 2015 in the study area, which is a significant improvement compared with the daily V/C ratio of 1.32 for Year 2010 in the original CFRPM model in the study area.</w:t>
      </w:r>
    </w:p>
    <w:p w14:paraId="6BFD34D9" w14:textId="77777777" w:rsidR="004A34EB" w:rsidRDefault="004A34EB" w:rsidP="004A34EB"/>
    <w:p w14:paraId="48EAC7E2" w14:textId="77777777" w:rsidR="004A34EB" w:rsidRDefault="004A34EB" w:rsidP="004A34EB">
      <w:pPr>
        <w:sectPr w:rsidR="004A34EB" w:rsidSect="00370660">
          <w:headerReference w:type="first" r:id="rId15"/>
          <w:pgSz w:w="12240" w:h="15840" w:code="1"/>
          <w:pgMar w:top="1440" w:right="1800" w:bottom="1440" w:left="1440" w:header="720" w:footer="720" w:gutter="0"/>
          <w:cols w:space="720"/>
          <w:titlePg/>
          <w:docGrid w:linePitch="360"/>
        </w:sectPr>
      </w:pPr>
    </w:p>
    <w:p w14:paraId="6BE16223" w14:textId="3D5CC8FF" w:rsidR="004A34EB" w:rsidRPr="00D16206" w:rsidRDefault="004A34EB" w:rsidP="004A34EB">
      <w:pPr>
        <w:rPr>
          <w:b/>
        </w:rPr>
      </w:pPr>
      <w:r w:rsidRPr="00D16206">
        <w:rPr>
          <w:b/>
        </w:rPr>
        <w:lastRenderedPageBreak/>
        <w:t xml:space="preserve">Appendix A-1 </w:t>
      </w:r>
      <w:r w:rsidR="00D16206">
        <w:rPr>
          <w:b/>
        </w:rPr>
        <w:t xml:space="preserve">Daily </w:t>
      </w:r>
      <w:r w:rsidRPr="00D16206">
        <w:rPr>
          <w:b/>
        </w:rPr>
        <w:t xml:space="preserve">Volume Count Comparison for the Year 2010 from </w:t>
      </w:r>
      <w:r w:rsidR="00D16206">
        <w:rPr>
          <w:b/>
        </w:rPr>
        <w:t>Original CFRPM M</w:t>
      </w:r>
      <w:r w:rsidRPr="00D16206">
        <w:rPr>
          <w:b/>
        </w:rPr>
        <w:t>odel</w:t>
      </w:r>
    </w:p>
    <w:p w14:paraId="407EDBEA" w14:textId="05C08997" w:rsidR="004A34EB" w:rsidRDefault="004A34EB" w:rsidP="004A34EB">
      <w:r w:rsidRPr="004A34EB">
        <w:rPr>
          <w:noProof/>
          <w:lang w:eastAsia="zh-CN"/>
        </w:rPr>
        <w:drawing>
          <wp:inline distT="0" distB="0" distL="0" distR="0" wp14:anchorId="3AFF0C1B" wp14:editId="06415E3F">
            <wp:extent cx="7029450" cy="5235263"/>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29450" cy="5235263"/>
                    </a:xfrm>
                    <a:prstGeom prst="rect">
                      <a:avLst/>
                    </a:prstGeom>
                    <a:noFill/>
                    <a:ln>
                      <a:noFill/>
                    </a:ln>
                  </pic:spPr>
                </pic:pic>
              </a:graphicData>
            </a:graphic>
          </wp:inline>
        </w:drawing>
      </w:r>
    </w:p>
    <w:p w14:paraId="14C94904" w14:textId="3B3063F6" w:rsidR="004A34EB" w:rsidRDefault="004A34EB"/>
    <w:p w14:paraId="50664AFB" w14:textId="4A77A7B0" w:rsidR="004A34EB" w:rsidRPr="00D16206" w:rsidRDefault="004A34EB" w:rsidP="004A34EB">
      <w:pPr>
        <w:rPr>
          <w:b/>
        </w:rPr>
      </w:pPr>
      <w:r w:rsidRPr="00D16206">
        <w:rPr>
          <w:b/>
        </w:rPr>
        <w:lastRenderedPageBreak/>
        <w:t xml:space="preserve">Appendix A-2 </w:t>
      </w:r>
      <w:r w:rsidR="00D16206">
        <w:rPr>
          <w:b/>
        </w:rPr>
        <w:t xml:space="preserve">Daily </w:t>
      </w:r>
      <w:r w:rsidRPr="00D16206">
        <w:rPr>
          <w:b/>
        </w:rPr>
        <w:t xml:space="preserve">Volume Count Comparison for the Year 2010 from </w:t>
      </w:r>
      <w:r w:rsidR="00D16206">
        <w:rPr>
          <w:b/>
        </w:rPr>
        <w:t>CFRPM M</w:t>
      </w:r>
      <w:r w:rsidRPr="00D16206">
        <w:rPr>
          <w:b/>
        </w:rPr>
        <w:t xml:space="preserve">odel with </w:t>
      </w:r>
      <w:r w:rsidR="00D16206">
        <w:rPr>
          <w:b/>
        </w:rPr>
        <w:t>Updated</w:t>
      </w:r>
      <w:r w:rsidRPr="00D16206">
        <w:rPr>
          <w:b/>
        </w:rPr>
        <w:t xml:space="preserve"> </w:t>
      </w:r>
      <w:r w:rsidR="00D16206">
        <w:rPr>
          <w:b/>
        </w:rPr>
        <w:t>T</w:t>
      </w:r>
      <w:r w:rsidRPr="00D16206">
        <w:rPr>
          <w:b/>
        </w:rPr>
        <w:t>raffic Count</w:t>
      </w:r>
    </w:p>
    <w:p w14:paraId="3F3C7E4F" w14:textId="6819A734" w:rsidR="004A34EB" w:rsidRDefault="004A34EB">
      <w:r w:rsidRPr="004A34EB">
        <w:rPr>
          <w:noProof/>
          <w:lang w:eastAsia="zh-CN"/>
        </w:rPr>
        <w:drawing>
          <wp:inline distT="0" distB="0" distL="0" distR="0" wp14:anchorId="0811735A" wp14:editId="1E73C6A3">
            <wp:extent cx="7029450" cy="5235263"/>
            <wp:effectExtent l="0" t="0" r="0" b="381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29450" cy="5235263"/>
                    </a:xfrm>
                    <a:prstGeom prst="rect">
                      <a:avLst/>
                    </a:prstGeom>
                    <a:noFill/>
                    <a:ln>
                      <a:noFill/>
                    </a:ln>
                  </pic:spPr>
                </pic:pic>
              </a:graphicData>
            </a:graphic>
          </wp:inline>
        </w:drawing>
      </w:r>
    </w:p>
    <w:p w14:paraId="482AFA3C" w14:textId="3B27C287" w:rsidR="004A34EB" w:rsidRPr="00D16206" w:rsidRDefault="004A34EB" w:rsidP="004A34EB">
      <w:pPr>
        <w:rPr>
          <w:b/>
        </w:rPr>
      </w:pPr>
      <w:r w:rsidRPr="00D16206">
        <w:rPr>
          <w:b/>
        </w:rPr>
        <w:lastRenderedPageBreak/>
        <w:t xml:space="preserve">Appendix A-3 </w:t>
      </w:r>
      <w:r w:rsidR="00D16206">
        <w:rPr>
          <w:b/>
        </w:rPr>
        <w:t xml:space="preserve">Daily </w:t>
      </w:r>
      <w:r w:rsidRPr="00D16206">
        <w:rPr>
          <w:b/>
        </w:rPr>
        <w:t xml:space="preserve">Volume Count Comparison for the Year 2010 from Original CFRPM model with </w:t>
      </w:r>
      <w:r w:rsidR="00D16206">
        <w:rPr>
          <w:b/>
        </w:rPr>
        <w:t>Implementation of Peak-Season Factor and I4 Speed Limit Updates</w:t>
      </w:r>
    </w:p>
    <w:p w14:paraId="1B132F10" w14:textId="7F5E84CD" w:rsidR="0012362B" w:rsidRDefault="004A34EB" w:rsidP="004A34EB">
      <w:r w:rsidRPr="004A34EB">
        <w:rPr>
          <w:noProof/>
          <w:lang w:eastAsia="zh-CN"/>
        </w:rPr>
        <w:drawing>
          <wp:inline distT="0" distB="0" distL="0" distR="0" wp14:anchorId="727F51DA" wp14:editId="4FB832E7">
            <wp:extent cx="7029450" cy="5285119"/>
            <wp:effectExtent l="0" t="0" r="0"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29450" cy="5285119"/>
                    </a:xfrm>
                    <a:prstGeom prst="rect">
                      <a:avLst/>
                    </a:prstGeom>
                    <a:noFill/>
                    <a:ln>
                      <a:noFill/>
                    </a:ln>
                  </pic:spPr>
                </pic:pic>
              </a:graphicData>
            </a:graphic>
          </wp:inline>
        </w:drawing>
      </w:r>
    </w:p>
    <w:p w14:paraId="5B926AAC" w14:textId="77777777" w:rsidR="0012362B" w:rsidRDefault="0012362B">
      <w:pPr>
        <w:sectPr w:rsidR="0012362B" w:rsidSect="004A34EB">
          <w:pgSz w:w="15840" w:h="12240" w:orient="landscape" w:code="1"/>
          <w:pgMar w:top="1440" w:right="2336" w:bottom="1800" w:left="2434" w:header="720" w:footer="720" w:gutter="0"/>
          <w:cols w:space="720"/>
          <w:titlePg/>
          <w:docGrid w:linePitch="360"/>
        </w:sectPr>
      </w:pPr>
    </w:p>
    <w:p w14:paraId="5B4EF674" w14:textId="745C6B35" w:rsidR="0012362B" w:rsidRPr="00D16206" w:rsidRDefault="0012362B" w:rsidP="0012362B">
      <w:pPr>
        <w:rPr>
          <w:b/>
        </w:rPr>
      </w:pPr>
      <w:r w:rsidRPr="00D16206">
        <w:rPr>
          <w:b/>
        </w:rPr>
        <w:lastRenderedPageBreak/>
        <w:t xml:space="preserve">Appendix B-1 </w:t>
      </w:r>
      <w:r w:rsidR="00393B22" w:rsidRPr="00D16206">
        <w:rPr>
          <w:b/>
        </w:rPr>
        <w:t xml:space="preserve">Daily </w:t>
      </w:r>
      <w:r w:rsidRPr="00D16206">
        <w:rPr>
          <w:b/>
        </w:rPr>
        <w:t>Volume Count Comparison for the Year 2015 from</w:t>
      </w:r>
      <w:r w:rsidR="00393B22" w:rsidRPr="00D16206">
        <w:rPr>
          <w:b/>
        </w:rPr>
        <w:t xml:space="preserve"> </w:t>
      </w:r>
      <w:r w:rsidR="00D16206">
        <w:rPr>
          <w:b/>
        </w:rPr>
        <w:t>U</w:t>
      </w:r>
      <w:r w:rsidR="00393B22" w:rsidRPr="00D16206">
        <w:rPr>
          <w:b/>
        </w:rPr>
        <w:t>pdated</w:t>
      </w:r>
      <w:r w:rsidRPr="00D16206">
        <w:rPr>
          <w:b/>
        </w:rPr>
        <w:t xml:space="preserve"> </w:t>
      </w:r>
      <w:r w:rsidR="009A6312" w:rsidRPr="00D16206">
        <w:rPr>
          <w:b/>
        </w:rPr>
        <w:t>CFRPM M</w:t>
      </w:r>
      <w:r w:rsidRPr="00D16206">
        <w:rPr>
          <w:b/>
        </w:rPr>
        <w:t xml:space="preserve">odel </w:t>
      </w:r>
    </w:p>
    <w:p w14:paraId="0CC73DD1" w14:textId="3AC453E6" w:rsidR="00393B22" w:rsidRDefault="0018779D" w:rsidP="0012362B">
      <w:r w:rsidRPr="0018779D">
        <w:rPr>
          <w:noProof/>
          <w:lang w:eastAsia="zh-CN"/>
        </w:rPr>
        <w:drawing>
          <wp:inline distT="0" distB="0" distL="0" distR="0" wp14:anchorId="21790252" wp14:editId="01335EB9">
            <wp:extent cx="5715000" cy="73918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7391869"/>
                    </a:xfrm>
                    <a:prstGeom prst="rect">
                      <a:avLst/>
                    </a:prstGeom>
                    <a:noFill/>
                    <a:ln>
                      <a:noFill/>
                    </a:ln>
                  </pic:spPr>
                </pic:pic>
              </a:graphicData>
            </a:graphic>
          </wp:inline>
        </w:drawing>
      </w:r>
    </w:p>
    <w:p w14:paraId="1C317AB5" w14:textId="2E4CFCBF" w:rsidR="0012362B" w:rsidRDefault="0012362B" w:rsidP="0012362B"/>
    <w:p w14:paraId="5C949A3F" w14:textId="2AC57E27" w:rsidR="00393B22" w:rsidRDefault="00393B22" w:rsidP="0012362B"/>
    <w:p w14:paraId="7FDC8C4A" w14:textId="21EE7830" w:rsidR="00393B22" w:rsidRDefault="0018779D" w:rsidP="0012362B">
      <w:r w:rsidRPr="0018779D">
        <w:rPr>
          <w:noProof/>
          <w:lang w:eastAsia="zh-CN"/>
        </w:rPr>
        <w:lastRenderedPageBreak/>
        <w:drawing>
          <wp:inline distT="0" distB="0" distL="0" distR="0" wp14:anchorId="4A8ED17B" wp14:editId="5A3106B2">
            <wp:extent cx="5715000" cy="28070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807071"/>
                    </a:xfrm>
                    <a:prstGeom prst="rect">
                      <a:avLst/>
                    </a:prstGeom>
                    <a:noFill/>
                    <a:ln>
                      <a:noFill/>
                    </a:ln>
                  </pic:spPr>
                </pic:pic>
              </a:graphicData>
            </a:graphic>
          </wp:inline>
        </w:drawing>
      </w:r>
    </w:p>
    <w:p w14:paraId="5B83EB64" w14:textId="77777777" w:rsidR="0095686E" w:rsidRDefault="0095686E" w:rsidP="0012362B"/>
    <w:p w14:paraId="4AFEF901" w14:textId="1DEF7315" w:rsidR="00393B22" w:rsidRDefault="0095686E" w:rsidP="0012362B">
      <w:r>
        <w:rPr>
          <w:noProof/>
          <w:lang w:eastAsia="zh-CN"/>
        </w:rPr>
        <w:drawing>
          <wp:inline distT="0" distB="0" distL="0" distR="0" wp14:anchorId="061EB730" wp14:editId="2F9CEC44">
            <wp:extent cx="5716988" cy="2719346"/>
            <wp:effectExtent l="0" t="0" r="17145" b="241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EAB357E" w14:textId="77777777" w:rsidR="00393B22" w:rsidRDefault="00393B22" w:rsidP="0012362B"/>
    <w:p w14:paraId="39300E39" w14:textId="039E6652" w:rsidR="00393B22" w:rsidRDefault="00393B22">
      <w:r>
        <w:br w:type="page"/>
      </w:r>
    </w:p>
    <w:p w14:paraId="11E4693D" w14:textId="59621D47" w:rsidR="00393B22" w:rsidRPr="00D16206" w:rsidRDefault="00393B22" w:rsidP="00393B22">
      <w:pPr>
        <w:rPr>
          <w:b/>
        </w:rPr>
      </w:pPr>
      <w:r w:rsidRPr="00D16206">
        <w:rPr>
          <w:b/>
        </w:rPr>
        <w:lastRenderedPageBreak/>
        <w:t>Appendix B-</w:t>
      </w:r>
      <w:r w:rsidR="00D16206" w:rsidRPr="00D16206">
        <w:rPr>
          <w:b/>
        </w:rPr>
        <w:t>2</w:t>
      </w:r>
      <w:r w:rsidRPr="00D16206">
        <w:rPr>
          <w:b/>
        </w:rPr>
        <w:t xml:space="preserve"> </w:t>
      </w:r>
      <w:proofErr w:type="gramStart"/>
      <w:r w:rsidRPr="00D16206">
        <w:rPr>
          <w:b/>
        </w:rPr>
        <w:t>AM</w:t>
      </w:r>
      <w:proofErr w:type="gramEnd"/>
      <w:r w:rsidRPr="00D16206">
        <w:rPr>
          <w:b/>
        </w:rPr>
        <w:t xml:space="preserve"> Volume Count Comparison for the Year 2015 from</w:t>
      </w:r>
      <w:r w:rsidR="00D16206">
        <w:rPr>
          <w:b/>
        </w:rPr>
        <w:t xml:space="preserve"> the U</w:t>
      </w:r>
      <w:r w:rsidRPr="00D16206">
        <w:rPr>
          <w:b/>
        </w:rPr>
        <w:t xml:space="preserve">pdated </w:t>
      </w:r>
      <w:r w:rsidR="009A6312" w:rsidRPr="00D16206">
        <w:rPr>
          <w:b/>
        </w:rPr>
        <w:t>CFRPM M</w:t>
      </w:r>
      <w:r w:rsidRPr="00D16206">
        <w:rPr>
          <w:b/>
        </w:rPr>
        <w:t xml:space="preserve">odel </w:t>
      </w:r>
    </w:p>
    <w:p w14:paraId="6EC80172" w14:textId="157D43C5" w:rsidR="00393B22" w:rsidRDefault="0095686E" w:rsidP="0012362B">
      <w:r w:rsidRPr="0095686E">
        <w:rPr>
          <w:noProof/>
          <w:lang w:eastAsia="zh-CN"/>
        </w:rPr>
        <w:drawing>
          <wp:inline distT="0" distB="0" distL="0" distR="0" wp14:anchorId="0D04BF47" wp14:editId="32E40615">
            <wp:extent cx="5715000" cy="70574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7057469"/>
                    </a:xfrm>
                    <a:prstGeom prst="rect">
                      <a:avLst/>
                    </a:prstGeom>
                    <a:noFill/>
                    <a:ln>
                      <a:noFill/>
                    </a:ln>
                  </pic:spPr>
                </pic:pic>
              </a:graphicData>
            </a:graphic>
          </wp:inline>
        </w:drawing>
      </w:r>
    </w:p>
    <w:p w14:paraId="1652675D" w14:textId="7AC72307" w:rsidR="00393B22" w:rsidRDefault="0095686E" w:rsidP="0012362B">
      <w:r w:rsidRPr="0095686E">
        <w:rPr>
          <w:noProof/>
          <w:lang w:eastAsia="zh-CN"/>
        </w:rPr>
        <w:lastRenderedPageBreak/>
        <w:drawing>
          <wp:inline distT="0" distB="0" distL="0" distR="0" wp14:anchorId="6A53E9CD" wp14:editId="1E83AB52">
            <wp:extent cx="5715000" cy="26901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690197"/>
                    </a:xfrm>
                    <a:prstGeom prst="rect">
                      <a:avLst/>
                    </a:prstGeom>
                    <a:noFill/>
                    <a:ln>
                      <a:noFill/>
                    </a:ln>
                  </pic:spPr>
                </pic:pic>
              </a:graphicData>
            </a:graphic>
          </wp:inline>
        </w:drawing>
      </w:r>
    </w:p>
    <w:p w14:paraId="12B657A7" w14:textId="77777777" w:rsidR="00A13875" w:rsidRDefault="00A13875" w:rsidP="0012362B"/>
    <w:p w14:paraId="3C5029AD" w14:textId="421276E0" w:rsidR="0095686E" w:rsidRDefault="0095686E" w:rsidP="0012362B">
      <w:r>
        <w:rPr>
          <w:noProof/>
          <w:lang w:eastAsia="zh-CN"/>
        </w:rPr>
        <w:drawing>
          <wp:inline distT="0" distB="0" distL="0" distR="0" wp14:anchorId="596736C8" wp14:editId="43E126DE">
            <wp:extent cx="5716988" cy="2743200"/>
            <wp:effectExtent l="0" t="0" r="17145"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66D23B" w14:textId="319BD67C" w:rsidR="00A13875" w:rsidRDefault="00A13875">
      <w:r>
        <w:br w:type="page"/>
      </w:r>
    </w:p>
    <w:p w14:paraId="39DC0069" w14:textId="7A3BF6DC" w:rsidR="00A13875" w:rsidRPr="00926462" w:rsidRDefault="00A13875" w:rsidP="00A13875">
      <w:pPr>
        <w:rPr>
          <w:b/>
        </w:rPr>
      </w:pPr>
      <w:r w:rsidRPr="00926462">
        <w:rPr>
          <w:b/>
        </w:rPr>
        <w:lastRenderedPageBreak/>
        <w:t>Appendix B-</w:t>
      </w:r>
      <w:r w:rsidR="00926462">
        <w:rPr>
          <w:b/>
        </w:rPr>
        <w:t>3</w:t>
      </w:r>
      <w:r w:rsidRPr="00926462">
        <w:rPr>
          <w:b/>
        </w:rPr>
        <w:t xml:space="preserve"> MD </w:t>
      </w:r>
      <w:r w:rsidR="00926462">
        <w:rPr>
          <w:b/>
        </w:rPr>
        <w:t>V</w:t>
      </w:r>
      <w:r w:rsidRPr="00926462">
        <w:rPr>
          <w:b/>
        </w:rPr>
        <w:t xml:space="preserve">olume Count Comparison for the Year 2015 from </w:t>
      </w:r>
      <w:r w:rsidR="00926462">
        <w:rPr>
          <w:b/>
        </w:rPr>
        <w:t>the U</w:t>
      </w:r>
      <w:r w:rsidRPr="00926462">
        <w:rPr>
          <w:b/>
        </w:rPr>
        <w:t xml:space="preserve">pdated </w:t>
      </w:r>
      <w:r w:rsidR="00926462">
        <w:rPr>
          <w:b/>
        </w:rPr>
        <w:t>CFRPM M</w:t>
      </w:r>
      <w:r w:rsidRPr="00926462">
        <w:rPr>
          <w:b/>
        </w:rPr>
        <w:t xml:space="preserve">odel </w:t>
      </w:r>
    </w:p>
    <w:p w14:paraId="42801D9A" w14:textId="255A909E" w:rsidR="00A13875" w:rsidRDefault="0046334D" w:rsidP="0012362B">
      <w:r w:rsidRPr="0046334D">
        <w:rPr>
          <w:noProof/>
          <w:lang w:eastAsia="zh-CN"/>
        </w:rPr>
        <w:drawing>
          <wp:inline distT="0" distB="0" distL="0" distR="0" wp14:anchorId="4F9293A3" wp14:editId="056AA591">
            <wp:extent cx="5715000" cy="681618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6816188"/>
                    </a:xfrm>
                    <a:prstGeom prst="rect">
                      <a:avLst/>
                    </a:prstGeom>
                    <a:noFill/>
                    <a:ln>
                      <a:noFill/>
                    </a:ln>
                  </pic:spPr>
                </pic:pic>
              </a:graphicData>
            </a:graphic>
          </wp:inline>
        </w:drawing>
      </w:r>
    </w:p>
    <w:p w14:paraId="28672482" w14:textId="3F9F443D" w:rsidR="0046334D" w:rsidRDefault="0046334D" w:rsidP="0012362B">
      <w:r w:rsidRPr="0046334D">
        <w:rPr>
          <w:noProof/>
          <w:lang w:eastAsia="zh-CN"/>
        </w:rPr>
        <w:lastRenderedPageBreak/>
        <w:drawing>
          <wp:inline distT="0" distB="0" distL="0" distR="0" wp14:anchorId="5F437821" wp14:editId="2C4EC294">
            <wp:extent cx="5715000" cy="25982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598225"/>
                    </a:xfrm>
                    <a:prstGeom prst="rect">
                      <a:avLst/>
                    </a:prstGeom>
                    <a:noFill/>
                    <a:ln>
                      <a:noFill/>
                    </a:ln>
                  </pic:spPr>
                </pic:pic>
              </a:graphicData>
            </a:graphic>
          </wp:inline>
        </w:drawing>
      </w:r>
    </w:p>
    <w:p w14:paraId="2038F227" w14:textId="77777777" w:rsidR="00AA32D4" w:rsidRDefault="00AA32D4" w:rsidP="0012362B"/>
    <w:p w14:paraId="568585EE" w14:textId="55BBD9E7" w:rsidR="00AA32D4" w:rsidRDefault="0046334D" w:rsidP="0012362B">
      <w:r>
        <w:rPr>
          <w:noProof/>
          <w:lang w:eastAsia="zh-CN"/>
        </w:rPr>
        <w:drawing>
          <wp:inline distT="0" distB="0" distL="0" distR="0" wp14:anchorId="22A34DA9" wp14:editId="32D2EF42">
            <wp:extent cx="5716988" cy="2743200"/>
            <wp:effectExtent l="0" t="0" r="17145"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9684F19" w14:textId="77777777" w:rsidR="00AA32D4" w:rsidRDefault="00AA32D4" w:rsidP="0012362B"/>
    <w:p w14:paraId="11AF59B6" w14:textId="0F11569D" w:rsidR="00AA32D4" w:rsidRDefault="00AA32D4">
      <w:r>
        <w:br w:type="page"/>
      </w:r>
    </w:p>
    <w:p w14:paraId="2447BC85" w14:textId="060797E7" w:rsidR="00AA32D4" w:rsidRPr="00926462" w:rsidRDefault="00AA32D4" w:rsidP="00AA32D4">
      <w:pPr>
        <w:rPr>
          <w:b/>
        </w:rPr>
      </w:pPr>
      <w:r w:rsidRPr="00926462">
        <w:rPr>
          <w:b/>
        </w:rPr>
        <w:lastRenderedPageBreak/>
        <w:t>Appendix B-</w:t>
      </w:r>
      <w:r w:rsidR="00926462" w:rsidRPr="00926462">
        <w:rPr>
          <w:b/>
        </w:rPr>
        <w:t>4</w:t>
      </w:r>
      <w:r w:rsidRPr="00926462">
        <w:rPr>
          <w:b/>
        </w:rPr>
        <w:t xml:space="preserve"> PM volume Count Comparison for the Year 2015 from </w:t>
      </w:r>
      <w:r w:rsidR="00926462">
        <w:rPr>
          <w:b/>
        </w:rPr>
        <w:t>the U</w:t>
      </w:r>
      <w:r w:rsidRPr="00926462">
        <w:rPr>
          <w:b/>
        </w:rPr>
        <w:t xml:space="preserve">pdated </w:t>
      </w:r>
      <w:r w:rsidR="00926462">
        <w:rPr>
          <w:b/>
        </w:rPr>
        <w:t>CFRPM M</w:t>
      </w:r>
      <w:r w:rsidRPr="00926462">
        <w:rPr>
          <w:b/>
        </w:rPr>
        <w:t xml:space="preserve">odel </w:t>
      </w:r>
    </w:p>
    <w:p w14:paraId="2734810E" w14:textId="7FF0604C" w:rsidR="00AA32D4" w:rsidRDefault="0046334D" w:rsidP="0012362B">
      <w:r w:rsidRPr="0046334D">
        <w:rPr>
          <w:noProof/>
          <w:lang w:eastAsia="zh-CN"/>
        </w:rPr>
        <w:drawing>
          <wp:inline distT="0" distB="0" distL="0" distR="0" wp14:anchorId="1C531739" wp14:editId="23D969FE">
            <wp:extent cx="5715000" cy="662326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6623264"/>
                    </a:xfrm>
                    <a:prstGeom prst="rect">
                      <a:avLst/>
                    </a:prstGeom>
                    <a:noFill/>
                    <a:ln>
                      <a:noFill/>
                    </a:ln>
                  </pic:spPr>
                </pic:pic>
              </a:graphicData>
            </a:graphic>
          </wp:inline>
        </w:drawing>
      </w:r>
    </w:p>
    <w:p w14:paraId="32CF0679" w14:textId="37DBBB0C" w:rsidR="00AA32D4" w:rsidRDefault="0046334D" w:rsidP="0012362B">
      <w:r w:rsidRPr="0046334D">
        <w:rPr>
          <w:noProof/>
          <w:lang w:eastAsia="zh-CN"/>
        </w:rPr>
        <w:lastRenderedPageBreak/>
        <w:drawing>
          <wp:inline distT="0" distB="0" distL="0" distR="0" wp14:anchorId="2337C386" wp14:editId="0C583BCA">
            <wp:extent cx="5715000" cy="252468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2524685"/>
                    </a:xfrm>
                    <a:prstGeom prst="rect">
                      <a:avLst/>
                    </a:prstGeom>
                    <a:noFill/>
                    <a:ln>
                      <a:noFill/>
                    </a:ln>
                  </pic:spPr>
                </pic:pic>
              </a:graphicData>
            </a:graphic>
          </wp:inline>
        </w:drawing>
      </w:r>
    </w:p>
    <w:p w14:paraId="4B381D22" w14:textId="66C40572" w:rsidR="00AA32D4" w:rsidRDefault="00AA32D4" w:rsidP="0012362B"/>
    <w:p w14:paraId="77B35832" w14:textId="77777777" w:rsidR="00AA32D4" w:rsidRDefault="00AA32D4" w:rsidP="0012362B"/>
    <w:p w14:paraId="364B6EF3" w14:textId="6D9C75F3" w:rsidR="00AA32D4" w:rsidRDefault="0046334D" w:rsidP="0012362B">
      <w:r>
        <w:rPr>
          <w:noProof/>
          <w:lang w:eastAsia="zh-CN"/>
        </w:rPr>
        <w:drawing>
          <wp:inline distT="0" distB="0" distL="0" distR="0" wp14:anchorId="2665CE8F" wp14:editId="468D3910">
            <wp:extent cx="5716988" cy="2743200"/>
            <wp:effectExtent l="0" t="0" r="17145" b="190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EB0C27F" w14:textId="4E223BFB" w:rsidR="00AA32D4" w:rsidRDefault="00AA32D4">
      <w:r>
        <w:br w:type="page"/>
      </w:r>
    </w:p>
    <w:p w14:paraId="1B5BC13E" w14:textId="59C39A8D" w:rsidR="00AA32D4" w:rsidRPr="00926462" w:rsidRDefault="00AA32D4" w:rsidP="00AA32D4">
      <w:pPr>
        <w:rPr>
          <w:b/>
        </w:rPr>
      </w:pPr>
      <w:r w:rsidRPr="00926462">
        <w:rPr>
          <w:b/>
        </w:rPr>
        <w:lastRenderedPageBreak/>
        <w:t>Appendix B-</w:t>
      </w:r>
      <w:r w:rsidR="00926462">
        <w:rPr>
          <w:b/>
        </w:rPr>
        <w:t>5</w:t>
      </w:r>
      <w:r w:rsidRPr="00926462">
        <w:rPr>
          <w:b/>
        </w:rPr>
        <w:t xml:space="preserve"> </w:t>
      </w:r>
      <w:r w:rsidR="009A6312" w:rsidRPr="00926462">
        <w:rPr>
          <w:b/>
        </w:rPr>
        <w:t>NT</w:t>
      </w:r>
      <w:r w:rsidRPr="00926462">
        <w:rPr>
          <w:b/>
        </w:rPr>
        <w:t xml:space="preserve"> </w:t>
      </w:r>
      <w:r w:rsidR="00926462">
        <w:rPr>
          <w:b/>
        </w:rPr>
        <w:t>V</w:t>
      </w:r>
      <w:r w:rsidRPr="00926462">
        <w:rPr>
          <w:b/>
        </w:rPr>
        <w:t xml:space="preserve">olume Count Comparison for the Year 2015 from </w:t>
      </w:r>
      <w:r w:rsidR="00926462">
        <w:rPr>
          <w:b/>
        </w:rPr>
        <w:t>the U</w:t>
      </w:r>
      <w:r w:rsidRPr="00926462">
        <w:rPr>
          <w:b/>
        </w:rPr>
        <w:t xml:space="preserve">pdated CFRPM model </w:t>
      </w:r>
    </w:p>
    <w:p w14:paraId="1263EEB8" w14:textId="61D9CE6E" w:rsidR="00AA32D4" w:rsidRDefault="0046334D" w:rsidP="0012362B">
      <w:r w:rsidRPr="0046334D">
        <w:rPr>
          <w:noProof/>
          <w:lang w:eastAsia="zh-CN"/>
        </w:rPr>
        <w:drawing>
          <wp:inline distT="0" distB="0" distL="0" distR="0" wp14:anchorId="542D4782" wp14:editId="05E61D9E">
            <wp:extent cx="5715000" cy="67124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6712460"/>
                    </a:xfrm>
                    <a:prstGeom prst="rect">
                      <a:avLst/>
                    </a:prstGeom>
                    <a:noFill/>
                    <a:ln>
                      <a:noFill/>
                    </a:ln>
                  </pic:spPr>
                </pic:pic>
              </a:graphicData>
            </a:graphic>
          </wp:inline>
        </w:drawing>
      </w:r>
    </w:p>
    <w:p w14:paraId="2D506747" w14:textId="058924F7" w:rsidR="009A6312" w:rsidRDefault="0046334D" w:rsidP="0012362B">
      <w:r w:rsidRPr="0046334D">
        <w:rPr>
          <w:noProof/>
          <w:lang w:eastAsia="zh-CN"/>
        </w:rPr>
        <w:lastRenderedPageBreak/>
        <w:drawing>
          <wp:inline distT="0" distB="0" distL="0" distR="0" wp14:anchorId="6BDA0724" wp14:editId="39B6A189">
            <wp:extent cx="5715000" cy="25586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2558685"/>
                    </a:xfrm>
                    <a:prstGeom prst="rect">
                      <a:avLst/>
                    </a:prstGeom>
                    <a:noFill/>
                    <a:ln>
                      <a:noFill/>
                    </a:ln>
                  </pic:spPr>
                </pic:pic>
              </a:graphicData>
            </a:graphic>
          </wp:inline>
        </w:drawing>
      </w:r>
    </w:p>
    <w:p w14:paraId="7D4E9399" w14:textId="77777777" w:rsidR="0046334D" w:rsidRDefault="0046334D" w:rsidP="0012362B"/>
    <w:p w14:paraId="0FCF000B" w14:textId="7EEB492A" w:rsidR="009A6312" w:rsidRPr="0012362B" w:rsidRDefault="0046334D" w:rsidP="0012362B">
      <w:r>
        <w:rPr>
          <w:noProof/>
          <w:lang w:eastAsia="zh-CN"/>
        </w:rPr>
        <w:drawing>
          <wp:inline distT="0" distB="0" distL="0" distR="0" wp14:anchorId="2362DD0D" wp14:editId="35382917">
            <wp:extent cx="5716988" cy="2743200"/>
            <wp:effectExtent l="0" t="0" r="17145"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sectPr w:rsidR="009A6312" w:rsidRPr="0012362B" w:rsidSect="00370660">
      <w:pgSz w:w="12240" w:h="15840" w:code="1"/>
      <w:pgMar w:top="1440" w:right="180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5A485E" w14:textId="77777777" w:rsidR="002B0618" w:rsidRDefault="002B0618" w:rsidP="00535B89">
      <w:r>
        <w:separator/>
      </w:r>
    </w:p>
  </w:endnote>
  <w:endnote w:type="continuationSeparator" w:id="0">
    <w:p w14:paraId="5A771FF3" w14:textId="77777777" w:rsidR="002B0618" w:rsidRDefault="002B0618" w:rsidP="00535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7334684"/>
      <w:docPartObj>
        <w:docPartGallery w:val="Page Numbers (Bottom of Page)"/>
        <w:docPartUnique/>
      </w:docPartObj>
    </w:sdtPr>
    <w:sdtEndPr>
      <w:rPr>
        <w:noProof/>
      </w:rPr>
    </w:sdtEndPr>
    <w:sdtContent>
      <w:p w14:paraId="24A3042A" w14:textId="061E9D96" w:rsidR="00693F75" w:rsidRDefault="00693F75">
        <w:pPr>
          <w:pStyle w:val="Footer"/>
          <w:jc w:val="right"/>
        </w:pPr>
        <w:r>
          <w:fldChar w:fldCharType="begin"/>
        </w:r>
        <w:r>
          <w:instrText xml:space="preserve"> PAGE   \* MERGEFORMAT </w:instrText>
        </w:r>
        <w:r>
          <w:fldChar w:fldCharType="separate"/>
        </w:r>
        <w:r w:rsidR="00577D2B">
          <w:rPr>
            <w:noProof/>
          </w:rPr>
          <w:t>2</w:t>
        </w:r>
        <w:r>
          <w:rPr>
            <w:noProof/>
          </w:rPr>
          <w:fldChar w:fldCharType="end"/>
        </w:r>
      </w:p>
    </w:sdtContent>
  </w:sdt>
  <w:p w14:paraId="1CE37C07" w14:textId="77777777" w:rsidR="00693F75" w:rsidRDefault="00693F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187857"/>
      <w:docPartObj>
        <w:docPartGallery w:val="Page Numbers (Bottom of Page)"/>
        <w:docPartUnique/>
      </w:docPartObj>
    </w:sdtPr>
    <w:sdtEndPr>
      <w:rPr>
        <w:noProof/>
      </w:rPr>
    </w:sdtEndPr>
    <w:sdtContent>
      <w:p w14:paraId="4496EFF0" w14:textId="6499A3BD" w:rsidR="00693F75" w:rsidRDefault="00693F75">
        <w:pPr>
          <w:pStyle w:val="Footer"/>
          <w:jc w:val="right"/>
        </w:pPr>
        <w:r>
          <w:fldChar w:fldCharType="begin"/>
        </w:r>
        <w:r>
          <w:instrText xml:space="preserve"> PAGE   \* MERGEFORMAT </w:instrText>
        </w:r>
        <w:r>
          <w:fldChar w:fldCharType="separate"/>
        </w:r>
        <w:r w:rsidR="00577D2B">
          <w:rPr>
            <w:noProof/>
          </w:rPr>
          <w:t>1</w:t>
        </w:r>
        <w:r>
          <w:rPr>
            <w:noProof/>
          </w:rPr>
          <w:fldChar w:fldCharType="end"/>
        </w:r>
      </w:p>
    </w:sdtContent>
  </w:sdt>
  <w:p w14:paraId="6D7FA573" w14:textId="77777777" w:rsidR="00693F75" w:rsidRDefault="00693F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DB39D2" w14:textId="77777777" w:rsidR="002B0618" w:rsidRDefault="002B0618" w:rsidP="00535B89">
      <w:r>
        <w:separator/>
      </w:r>
    </w:p>
  </w:footnote>
  <w:footnote w:type="continuationSeparator" w:id="0">
    <w:p w14:paraId="5E2E20F7" w14:textId="77777777" w:rsidR="002B0618" w:rsidRDefault="002B0618" w:rsidP="00535B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34BE6" w14:textId="77777777" w:rsidR="00693F75" w:rsidRDefault="00693F75" w:rsidP="00535B89">
    <w:pPr>
      <w:pStyle w:val="BodyText"/>
    </w:pPr>
    <w:r w:rsidRPr="00021BF2">
      <w:rPr>
        <w:noProof/>
        <w:lang w:eastAsia="zh-CN"/>
      </w:rPr>
      <w:drawing>
        <wp:anchor distT="0" distB="0" distL="114300" distR="114300" simplePos="0" relativeHeight="251662848" behindDoc="0" locked="1" layoutInCell="1" allowOverlap="1" wp14:anchorId="7642BB75" wp14:editId="791E6F50">
          <wp:simplePos x="0" y="0"/>
          <wp:positionH relativeFrom="page">
            <wp:posOffset>0</wp:posOffset>
          </wp:positionH>
          <wp:positionV relativeFrom="page">
            <wp:posOffset>0</wp:posOffset>
          </wp:positionV>
          <wp:extent cx="2092960" cy="788670"/>
          <wp:effectExtent l="19050" t="0" r="2540" b="0"/>
          <wp:wrapNone/>
          <wp:docPr id="1058" name="Picture 2" descr="AECOM_US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COM_US_logo_v2.bmp"/>
                  <pic:cNvPicPr/>
                </pic:nvPicPr>
                <pic:blipFill>
                  <a:blip r:embed="rId1"/>
                  <a:stretch>
                    <a:fillRect/>
                  </a:stretch>
                </pic:blipFill>
                <pic:spPr>
                  <a:xfrm>
                    <a:off x="0" y="0"/>
                    <a:ext cx="2092960" cy="78867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DB8ED" w14:textId="7A599ABE" w:rsidR="00693F75" w:rsidRDefault="00693F75" w:rsidP="00021BF2">
    <w:pPr>
      <w:pStyle w:val="AddressBlock"/>
    </w:pPr>
    <w:r>
      <w:rPr>
        <w:noProof/>
        <w:lang w:eastAsia="zh-CN"/>
      </w:rPr>
      <mc:AlternateContent>
        <mc:Choice Requires="wps">
          <w:drawing>
            <wp:anchor distT="0" distB="0" distL="114300" distR="114300" simplePos="0" relativeHeight="251660800" behindDoc="0" locked="1" layoutInCell="1" allowOverlap="1" wp14:anchorId="1FA13AFD" wp14:editId="22C660C7">
              <wp:simplePos x="0" y="0"/>
              <wp:positionH relativeFrom="margin">
                <wp:posOffset>0</wp:posOffset>
              </wp:positionH>
              <wp:positionV relativeFrom="margin">
                <wp:posOffset>-233045</wp:posOffset>
              </wp:positionV>
              <wp:extent cx="1800860" cy="286385"/>
              <wp:effectExtent l="0" t="0" r="0" b="381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860"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8C1B38" w14:textId="77777777" w:rsidR="00693F75" w:rsidRPr="0079024C" w:rsidRDefault="00693F75" w:rsidP="006C7D6D">
                          <w:pPr>
                            <w:rPr>
                              <w:sz w:val="30"/>
                              <w:szCs w:val="30"/>
                            </w:rPr>
                          </w:pPr>
                          <w:r>
                            <w:rPr>
                              <w:sz w:val="30"/>
                              <w:szCs w:val="30"/>
                            </w:rPr>
                            <w:t>Memorandum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2" type="#_x0000_t202" style="position:absolute;margin-left:0;margin-top:-18.35pt;width:141.8pt;height:22.5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" stroked="f">
              <v:textbox inset="0,0,0,0">
                <w:txbxContent>
                  <w:p w14:paraId="4E8C1B38" w14:textId="77777777" w:rsidR="00693F75" w:rsidRPr="0079024C" w:rsidRDefault="00693F75" w:rsidP="006C7D6D">
                    <w:pPr>
                      <w:rPr>
                        <w:sz w:val="30"/>
                        <w:szCs w:val="30"/>
                      </w:rPr>
                    </w:pPr>
                    <w:r>
                      <w:rPr>
                        <w:sz w:val="30"/>
                        <w:szCs w:val="30"/>
                      </w:rPr>
                      <w:t>Memorandum</w:t>
                    </w:r>
                  </w:p>
                </w:txbxContent>
              </v:textbox>
              <w10:wrap anchorx="margin" anchory="margin"/>
              <w10:anchorlock/>
            </v:shape>
          </w:pict>
        </mc:Fallback>
      </mc:AlternateContent>
    </w:r>
    <w:r>
      <w:rPr>
        <w:noProof/>
        <w:lang w:eastAsia="zh-CN"/>
      </w:rPr>
      <w:drawing>
        <wp:anchor distT="0" distB="0" distL="114300" distR="114300" simplePos="0" relativeHeight="251658752" behindDoc="0" locked="1" layoutInCell="1" allowOverlap="1" wp14:anchorId="24602D30" wp14:editId="3031F7BE">
          <wp:simplePos x="0" y="0"/>
          <wp:positionH relativeFrom="page">
            <wp:posOffset>0</wp:posOffset>
          </wp:positionH>
          <wp:positionV relativeFrom="page">
            <wp:posOffset>0</wp:posOffset>
          </wp:positionV>
          <wp:extent cx="2090864" cy="789140"/>
          <wp:effectExtent l="19050" t="0" r="4636" b="0"/>
          <wp:wrapNone/>
          <wp:docPr id="1059" name="Picture 2" descr="AECOM_US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COM_US_logo_v2.bmp"/>
                  <pic:cNvPicPr/>
                </pic:nvPicPr>
                <pic:blipFill>
                  <a:blip r:embed="rId1"/>
                  <a:stretch>
                    <a:fillRect/>
                  </a:stretch>
                </pic:blipFill>
                <pic:spPr>
                  <a:xfrm>
                    <a:off x="0" y="0"/>
                    <a:ext cx="2090864" cy="789140"/>
                  </a:xfrm>
                  <a:prstGeom prst="rect">
                    <a:avLst/>
                  </a:prstGeom>
                </pic:spPr>
              </pic:pic>
            </a:graphicData>
          </a:graphic>
        </wp:anchor>
      </w:drawing>
    </w:r>
    <w:r>
      <w:rPr>
        <w:noProof/>
        <w:lang w:eastAsia="zh-CN"/>
      </w:rPr>
      <mc:AlternateContent>
        <mc:Choice Requires="wps">
          <w:drawing>
            <wp:anchor distT="0" distB="0" distL="114300" distR="114300" simplePos="0" relativeHeight="251652608" behindDoc="0" locked="0" layoutInCell="1" allowOverlap="1" wp14:anchorId="0DAF95A0" wp14:editId="240BD1E6">
              <wp:simplePos x="0" y="0"/>
              <wp:positionH relativeFrom="column">
                <wp:posOffset>-571500</wp:posOffset>
              </wp:positionH>
              <wp:positionV relativeFrom="paragraph">
                <wp:posOffset>-457200</wp:posOffset>
              </wp:positionV>
              <wp:extent cx="7755255" cy="2313305"/>
              <wp:effectExtent l="0" t="0" r="0" b="1270"/>
              <wp:wrapTopAndBottom/>
              <wp:docPr id="4"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55255" cy="231330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5pt;margin-top:-36pt;width:610.65pt;height:182.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" stroked="f" strokecolor="white">
              <o:lock v:ext="edit" aspectratio="t"/>
              <w10:wrap type="topAndBottom"/>
            </v:rect>
          </w:pict>
        </mc:Fallback>
      </mc:AlternateContent>
    </w:r>
    <w:r>
      <w:rPr>
        <w:noProof/>
        <w:lang w:eastAsia="zh-CN"/>
      </w:rPr>
      <mc:AlternateContent>
        <mc:Choice Requires="wps">
          <w:drawing>
            <wp:anchor distT="0" distB="0" distL="114300" distR="114300" simplePos="0" relativeHeight="251655680" behindDoc="0" locked="1" layoutInCell="1" allowOverlap="1" wp14:anchorId="748035ED" wp14:editId="144A418F">
              <wp:simplePos x="0" y="0"/>
              <wp:positionH relativeFrom="page">
                <wp:posOffset>5559425</wp:posOffset>
              </wp:positionH>
              <wp:positionV relativeFrom="page">
                <wp:posOffset>457200</wp:posOffset>
              </wp:positionV>
              <wp:extent cx="1033145" cy="880745"/>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880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89D3B" w14:textId="0FA7674C" w:rsidR="00693F75" w:rsidRPr="00D33DB8" w:rsidRDefault="00693F75" w:rsidP="007F5DD5">
                          <w:pPr>
                            <w:pStyle w:val="AddressBlock"/>
                            <w:tabs>
                              <w:tab w:val="left" w:pos="1080"/>
                            </w:tabs>
                            <w:rPr>
                              <w:lang w:val="es-MX"/>
                            </w:rPr>
                          </w:pPr>
                          <w:r>
                            <w:rPr>
                              <w:lang w:val="es-MX"/>
                            </w:rPr>
                            <w:t>305.262.7466</w:t>
                          </w:r>
                          <w:r>
                            <w:rPr>
                              <w:lang w:val="es-MX"/>
                            </w:rPr>
                            <w:tab/>
                          </w:r>
                          <w:proofErr w:type="spellStart"/>
                          <w:r>
                            <w:rPr>
                              <w:lang w:val="es-MX"/>
                            </w:rPr>
                            <w:t>t</w:t>
                          </w:r>
                          <w:r w:rsidRPr="00D33DB8">
                            <w:rPr>
                              <w:lang w:val="es-MX"/>
                            </w:rPr>
                            <w:t>el</w:t>
                          </w:r>
                          <w:proofErr w:type="spellEnd"/>
                        </w:p>
                        <w:p w14:paraId="0BC4B508" w14:textId="1D10106B" w:rsidR="00693F75" w:rsidRPr="00D33DB8" w:rsidRDefault="00693F75" w:rsidP="007F5DD5">
                          <w:pPr>
                            <w:pStyle w:val="AddressBlock"/>
                            <w:tabs>
                              <w:tab w:val="left" w:pos="1080"/>
                            </w:tabs>
                            <w:rPr>
                              <w:lang w:val="es-MX"/>
                            </w:rPr>
                          </w:pPr>
                          <w:r>
                            <w:rPr>
                              <w:lang w:val="es-MX"/>
                            </w:rPr>
                            <w:t>305.261.4017</w:t>
                          </w:r>
                          <w:r>
                            <w:rPr>
                              <w:lang w:val="es-MX"/>
                            </w:rPr>
                            <w:tab/>
                            <w:t>fax</w:t>
                          </w:r>
                        </w:p>
                        <w:p w14:paraId="1461AA28" w14:textId="25A65D64" w:rsidR="00693F75" w:rsidRPr="007F5DD5" w:rsidRDefault="00693F75" w:rsidP="007F5DD5"/>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margin-left:437.75pt;margin-top:36pt;width:81.35pt;height:69.3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w5ArgIAALA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" filled="f" stroked="f">
              <v:textbox inset="0,0,0,0">
                <w:txbxContent>
                  <w:p w14:paraId="5B489D3B" w14:textId="0FA7674C" w:rsidR="00693F75" w:rsidRPr="00D33DB8" w:rsidRDefault="00693F75" w:rsidP="007F5DD5">
                    <w:pPr>
                      <w:pStyle w:val="AddressBlock"/>
                      <w:tabs>
                        <w:tab w:val="left" w:pos="1080"/>
                      </w:tabs>
                      <w:rPr>
                        <w:lang w:val="es-MX"/>
                      </w:rPr>
                    </w:pPr>
                    <w:r>
                      <w:rPr>
                        <w:lang w:val="es-MX"/>
                      </w:rPr>
                      <w:t>305.262.7466</w:t>
                    </w:r>
                    <w:r>
                      <w:rPr>
                        <w:lang w:val="es-MX"/>
                      </w:rPr>
                      <w:tab/>
                      <w:t>t</w:t>
                    </w:r>
                    <w:r w:rsidRPr="00D33DB8">
                      <w:rPr>
                        <w:lang w:val="es-MX"/>
                      </w:rPr>
                      <w:t>el</w:t>
                    </w:r>
                  </w:p>
                  <w:p w14:paraId="0BC4B508" w14:textId="1D10106B" w:rsidR="00693F75" w:rsidRPr="00D33DB8" w:rsidRDefault="00693F75" w:rsidP="007F5DD5">
                    <w:pPr>
                      <w:pStyle w:val="AddressBlock"/>
                      <w:tabs>
                        <w:tab w:val="left" w:pos="1080"/>
                      </w:tabs>
                      <w:rPr>
                        <w:lang w:val="es-MX"/>
                      </w:rPr>
                    </w:pPr>
                    <w:r>
                      <w:rPr>
                        <w:lang w:val="es-MX"/>
                      </w:rPr>
                      <w:t>305.261.4017</w:t>
                    </w:r>
                    <w:r>
                      <w:rPr>
                        <w:lang w:val="es-MX"/>
                      </w:rPr>
                      <w:tab/>
                      <w:t>fax</w:t>
                    </w:r>
                  </w:p>
                  <w:p w14:paraId="1461AA28" w14:textId="25A65D64" w:rsidR="00693F75" w:rsidRPr="007F5DD5" w:rsidRDefault="00693F75" w:rsidP="007F5DD5"/>
                </w:txbxContent>
              </v:textbox>
              <w10:wrap anchorx="page" anchory="page"/>
              <w10:anchorlock/>
            </v:shape>
          </w:pict>
        </mc:Fallback>
      </mc:AlternateContent>
    </w:r>
    <w:r>
      <w:rPr>
        <w:noProof/>
        <w:lang w:eastAsia="zh-CN"/>
      </w:rPr>
      <mc:AlternateContent>
        <mc:Choice Requires="wps">
          <w:drawing>
            <wp:anchor distT="0" distB="0" distL="114300" distR="114300" simplePos="0" relativeHeight="251654656" behindDoc="0" locked="1" layoutInCell="1" allowOverlap="1" wp14:anchorId="55DC5D9B" wp14:editId="1B1C0E80">
              <wp:simplePos x="0" y="0"/>
              <wp:positionH relativeFrom="page">
                <wp:posOffset>4169410</wp:posOffset>
              </wp:positionH>
              <wp:positionV relativeFrom="page">
                <wp:posOffset>457200</wp:posOffset>
              </wp:positionV>
              <wp:extent cx="1280160" cy="880745"/>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880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FA0C6" w14:textId="77777777" w:rsidR="00693F75" w:rsidRDefault="00693F75" w:rsidP="007F5DD5">
                          <w:pPr>
                            <w:pStyle w:val="AddressBlock"/>
                          </w:pPr>
                          <w:r>
                            <w:t>AECOM</w:t>
                          </w:r>
                        </w:p>
                        <w:p w14:paraId="0EA7A806" w14:textId="06FC2830" w:rsidR="00693F75" w:rsidRDefault="00693F75" w:rsidP="007F5DD5">
                          <w:pPr>
                            <w:pStyle w:val="AddressBlock"/>
                          </w:pPr>
                          <w:r>
                            <w:t xml:space="preserve">7650 Corporate Center </w:t>
                          </w:r>
                          <w:proofErr w:type="spellStart"/>
                          <w:r>
                            <w:t>Dr</w:t>
                          </w:r>
                          <w:proofErr w:type="spellEnd"/>
                        </w:p>
                        <w:p w14:paraId="50E59B5C" w14:textId="7A567B55" w:rsidR="00693F75" w:rsidRPr="00552C1E" w:rsidRDefault="00693F75" w:rsidP="007F5DD5">
                          <w:pPr>
                            <w:pStyle w:val="AddressBlock"/>
                          </w:pPr>
                          <w:r>
                            <w:t>Suite 400</w:t>
                          </w:r>
                        </w:p>
                        <w:p w14:paraId="13860692" w14:textId="3BC7CB2A" w:rsidR="00693F75" w:rsidRDefault="00693F75" w:rsidP="007F5DD5">
                          <w:pPr>
                            <w:pStyle w:val="AddressBlock"/>
                          </w:pPr>
                          <w:r>
                            <w:t>Miami, FL  33126</w:t>
                          </w:r>
                        </w:p>
                        <w:p w14:paraId="17B6C2F8" w14:textId="77777777" w:rsidR="00693F75" w:rsidRPr="00552C1E" w:rsidRDefault="00693F75" w:rsidP="007F5DD5">
                          <w:pPr>
                            <w:pStyle w:val="AddressBlock"/>
                          </w:pPr>
                          <w:r>
                            <w:t>www.aecom.com</w:t>
                          </w:r>
                        </w:p>
                        <w:p w14:paraId="596252D9" w14:textId="77777777" w:rsidR="00693F75" w:rsidRPr="007F5DD5" w:rsidRDefault="00693F75" w:rsidP="007F5DD5"/>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4" type="#_x0000_t202" style="position:absolute;margin-left:328.3pt;margin-top:36pt;width:100.8pt;height:69.3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8LxsAIAALA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" filled="f" stroked="f">
              <v:textbox inset="0,0,0,0">
                <w:txbxContent>
                  <w:p w14:paraId="2B5FA0C6" w14:textId="77777777" w:rsidR="00693F75" w:rsidRDefault="00693F75" w:rsidP="007F5DD5">
                    <w:pPr>
                      <w:pStyle w:val="AddressBlock"/>
                    </w:pPr>
                    <w:r>
                      <w:t>AECOM</w:t>
                    </w:r>
                  </w:p>
                  <w:p w14:paraId="0EA7A806" w14:textId="06FC2830" w:rsidR="00693F75" w:rsidRDefault="00693F75" w:rsidP="007F5DD5">
                    <w:pPr>
                      <w:pStyle w:val="AddressBlock"/>
                    </w:pPr>
                    <w:r>
                      <w:t>7650 Corporate Center Dr</w:t>
                    </w:r>
                  </w:p>
                  <w:p w14:paraId="50E59B5C" w14:textId="7A567B55" w:rsidR="00693F75" w:rsidRPr="00552C1E" w:rsidRDefault="00693F75" w:rsidP="007F5DD5">
                    <w:pPr>
                      <w:pStyle w:val="AddressBlock"/>
                    </w:pPr>
                    <w:r>
                      <w:t>Suite 400</w:t>
                    </w:r>
                  </w:p>
                  <w:p w14:paraId="13860692" w14:textId="3BC7CB2A" w:rsidR="00693F75" w:rsidRDefault="00693F75" w:rsidP="007F5DD5">
                    <w:pPr>
                      <w:pStyle w:val="AddressBlock"/>
                    </w:pPr>
                    <w:r>
                      <w:t>Miami, FL  33126</w:t>
                    </w:r>
                  </w:p>
                  <w:p w14:paraId="17B6C2F8" w14:textId="77777777" w:rsidR="00693F75" w:rsidRPr="00552C1E" w:rsidRDefault="00693F75" w:rsidP="007F5DD5">
                    <w:pPr>
                      <w:pStyle w:val="AddressBlock"/>
                    </w:pPr>
                    <w:r>
                      <w:t>www.aecom.com</w:t>
                    </w:r>
                  </w:p>
                  <w:p w14:paraId="596252D9" w14:textId="77777777" w:rsidR="00693F75" w:rsidRPr="007F5DD5" w:rsidRDefault="00693F75" w:rsidP="007F5DD5"/>
                </w:txbxContent>
              </v:textbox>
              <w10:wrap anchorx="page" anchory="page"/>
              <w10:anchorlock/>
            </v:shape>
          </w:pict>
        </mc:Fallback>
      </mc:AlternateContent>
    </w:r>
    <w:r>
      <w:rPr>
        <w:noProof/>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62D9D" w14:textId="50232D3C" w:rsidR="00693F75" w:rsidRDefault="00693F75" w:rsidP="00021BF2">
    <w:pPr>
      <w:pStyle w:val="AddressBlock"/>
    </w:pPr>
    <w:r>
      <w:rPr>
        <w:noProof/>
        <w:lang w:eastAsia="zh-CN"/>
      </w:rPr>
      <w:drawing>
        <wp:anchor distT="0" distB="0" distL="114300" distR="114300" simplePos="0" relativeHeight="251663872" behindDoc="0" locked="1" layoutInCell="1" allowOverlap="1" wp14:anchorId="757B2A7A" wp14:editId="2B483C30">
          <wp:simplePos x="0" y="0"/>
          <wp:positionH relativeFrom="page">
            <wp:posOffset>0</wp:posOffset>
          </wp:positionH>
          <wp:positionV relativeFrom="page">
            <wp:posOffset>0</wp:posOffset>
          </wp:positionV>
          <wp:extent cx="2090864" cy="789140"/>
          <wp:effectExtent l="19050" t="0" r="4636" b="0"/>
          <wp:wrapNone/>
          <wp:docPr id="3" name="Picture 2" descr="AECOM_US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COM_US_logo_v2.bmp"/>
                  <pic:cNvPicPr/>
                </pic:nvPicPr>
                <pic:blipFill>
                  <a:blip r:embed="rId1"/>
                  <a:stretch>
                    <a:fillRect/>
                  </a:stretch>
                </pic:blipFill>
                <pic:spPr>
                  <a:xfrm>
                    <a:off x="0" y="0"/>
                    <a:ext cx="2090864" cy="789140"/>
                  </a:xfrm>
                  <a:prstGeom prst="rect">
                    <a:avLst/>
                  </a:prstGeom>
                </pic:spPr>
              </pic:pic>
            </a:graphicData>
          </a:graphic>
        </wp:anchor>
      </w:drawing>
    </w:r>
    <w:r>
      <w:rPr>
        <w:noProof/>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87227F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E28E7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044C7F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1002580"/>
    <w:lvl w:ilvl="0">
      <w:start w:val="1"/>
      <w:numFmt w:val="decimal"/>
      <w:pStyle w:val="ListNumber2"/>
      <w:lvlText w:val="%1."/>
      <w:lvlJc w:val="left"/>
      <w:pPr>
        <w:tabs>
          <w:tab w:val="num" w:pos="720"/>
        </w:tabs>
        <w:ind w:left="720" w:hanging="360"/>
      </w:pPr>
    </w:lvl>
  </w:abstractNum>
  <w:abstractNum w:abstractNumId="4">
    <w:nsid w:val="FFFFFF80"/>
    <w:multiLevelType w:val="singleLevel"/>
    <w:tmpl w:val="DD6618E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A48503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842DD9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E90655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0AE03C8"/>
    <w:lvl w:ilvl="0">
      <w:start w:val="1"/>
      <w:numFmt w:val="decimal"/>
      <w:pStyle w:val="ListNumber"/>
      <w:lvlText w:val="%1."/>
      <w:lvlJc w:val="left"/>
      <w:pPr>
        <w:tabs>
          <w:tab w:val="num" w:pos="360"/>
        </w:tabs>
        <w:ind w:left="360" w:hanging="360"/>
      </w:pPr>
    </w:lvl>
  </w:abstractNum>
  <w:abstractNum w:abstractNumId="9">
    <w:nsid w:val="FFFFFF89"/>
    <w:multiLevelType w:val="singleLevel"/>
    <w:tmpl w:val="6E9029D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B047D7"/>
    <w:multiLevelType w:val="hybridMultilevel"/>
    <w:tmpl w:val="54D042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980C29"/>
    <w:multiLevelType w:val="hybridMultilevel"/>
    <w:tmpl w:val="6E122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E724AD"/>
    <w:multiLevelType w:val="hybridMultilevel"/>
    <w:tmpl w:val="53C4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8773D0"/>
    <w:multiLevelType w:val="hybridMultilevel"/>
    <w:tmpl w:val="71987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0D1A8A"/>
    <w:multiLevelType w:val="hybridMultilevel"/>
    <w:tmpl w:val="B9D4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903A76"/>
    <w:multiLevelType w:val="hybridMultilevel"/>
    <w:tmpl w:val="E15A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6D0DE3"/>
    <w:multiLevelType w:val="hybridMultilevel"/>
    <w:tmpl w:val="ED8A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CC679E"/>
    <w:multiLevelType w:val="hybridMultilevel"/>
    <w:tmpl w:val="C24E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74479E"/>
    <w:multiLevelType w:val="hybridMultilevel"/>
    <w:tmpl w:val="591CF854"/>
    <w:lvl w:ilvl="0" w:tplc="BEE01F84">
      <w:start w:val="29"/>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ED529B"/>
    <w:multiLevelType w:val="hybridMultilevel"/>
    <w:tmpl w:val="B3FEC6CC"/>
    <w:lvl w:ilvl="0" w:tplc="A8D21E46">
      <w:start w:val="29"/>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FD2142"/>
    <w:multiLevelType w:val="hybridMultilevel"/>
    <w:tmpl w:val="0C42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AB2869"/>
    <w:multiLevelType w:val="hybridMultilevel"/>
    <w:tmpl w:val="9F946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9F1D3A"/>
    <w:multiLevelType w:val="hybridMultilevel"/>
    <w:tmpl w:val="EA7E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4913E5"/>
    <w:multiLevelType w:val="hybridMultilevel"/>
    <w:tmpl w:val="FBBC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741C6B"/>
    <w:multiLevelType w:val="hybridMultilevel"/>
    <w:tmpl w:val="B422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797F31"/>
    <w:multiLevelType w:val="hybridMultilevel"/>
    <w:tmpl w:val="A4388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883A76"/>
    <w:multiLevelType w:val="hybridMultilevel"/>
    <w:tmpl w:val="E9D068E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7">
    <w:nsid w:val="7FB47719"/>
    <w:multiLevelType w:val="hybridMultilevel"/>
    <w:tmpl w:val="9A148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7"/>
  </w:num>
  <w:num w:numId="4">
    <w:abstractNumId w:val="15"/>
  </w:num>
  <w:num w:numId="5">
    <w:abstractNumId w:val="23"/>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21"/>
  </w:num>
  <w:num w:numId="18">
    <w:abstractNumId w:val="19"/>
  </w:num>
  <w:num w:numId="19">
    <w:abstractNumId w:val="18"/>
  </w:num>
  <w:num w:numId="20">
    <w:abstractNumId w:val="11"/>
  </w:num>
  <w:num w:numId="21">
    <w:abstractNumId w:val="17"/>
  </w:num>
  <w:num w:numId="22">
    <w:abstractNumId w:val="20"/>
  </w:num>
  <w:num w:numId="23">
    <w:abstractNumId w:val="25"/>
  </w:num>
  <w:num w:numId="24">
    <w:abstractNumId w:val="14"/>
  </w:num>
  <w:num w:numId="25">
    <w:abstractNumId w:val="26"/>
  </w:num>
  <w:num w:numId="26">
    <w:abstractNumId w:val="12"/>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0CC"/>
    <w:rsid w:val="0000018F"/>
    <w:rsid w:val="00000B3C"/>
    <w:rsid w:val="00002BF2"/>
    <w:rsid w:val="00003443"/>
    <w:rsid w:val="00004397"/>
    <w:rsid w:val="00005833"/>
    <w:rsid w:val="0000679B"/>
    <w:rsid w:val="00007274"/>
    <w:rsid w:val="000073B5"/>
    <w:rsid w:val="0001085E"/>
    <w:rsid w:val="00013CEE"/>
    <w:rsid w:val="00015299"/>
    <w:rsid w:val="00020749"/>
    <w:rsid w:val="00021B58"/>
    <w:rsid w:val="00021BF2"/>
    <w:rsid w:val="00025E04"/>
    <w:rsid w:val="00037A61"/>
    <w:rsid w:val="0004320E"/>
    <w:rsid w:val="00043A5F"/>
    <w:rsid w:val="000444DB"/>
    <w:rsid w:val="00046106"/>
    <w:rsid w:val="00046E54"/>
    <w:rsid w:val="000501BE"/>
    <w:rsid w:val="00053F73"/>
    <w:rsid w:val="000573A4"/>
    <w:rsid w:val="000625DB"/>
    <w:rsid w:val="00065B85"/>
    <w:rsid w:val="000668D9"/>
    <w:rsid w:val="000670CC"/>
    <w:rsid w:val="000718AC"/>
    <w:rsid w:val="000724B7"/>
    <w:rsid w:val="00072662"/>
    <w:rsid w:val="00072CDA"/>
    <w:rsid w:val="00074D26"/>
    <w:rsid w:val="000751C9"/>
    <w:rsid w:val="000758D5"/>
    <w:rsid w:val="00075D89"/>
    <w:rsid w:val="00075E9A"/>
    <w:rsid w:val="000772F7"/>
    <w:rsid w:val="00077FB6"/>
    <w:rsid w:val="000812D9"/>
    <w:rsid w:val="00081AB4"/>
    <w:rsid w:val="00081F06"/>
    <w:rsid w:val="00082617"/>
    <w:rsid w:val="000826AC"/>
    <w:rsid w:val="00082B8A"/>
    <w:rsid w:val="00083080"/>
    <w:rsid w:val="0008572E"/>
    <w:rsid w:val="00085BAB"/>
    <w:rsid w:val="00085BED"/>
    <w:rsid w:val="000904CD"/>
    <w:rsid w:val="00090861"/>
    <w:rsid w:val="00091801"/>
    <w:rsid w:val="00092078"/>
    <w:rsid w:val="000922F2"/>
    <w:rsid w:val="00092FF1"/>
    <w:rsid w:val="00093712"/>
    <w:rsid w:val="00093C58"/>
    <w:rsid w:val="00094AD1"/>
    <w:rsid w:val="0009652B"/>
    <w:rsid w:val="0009736F"/>
    <w:rsid w:val="000A0B8C"/>
    <w:rsid w:val="000A0D8F"/>
    <w:rsid w:val="000A185D"/>
    <w:rsid w:val="000A4544"/>
    <w:rsid w:val="000A7DF8"/>
    <w:rsid w:val="000A7FBB"/>
    <w:rsid w:val="000B25E9"/>
    <w:rsid w:val="000B5E94"/>
    <w:rsid w:val="000B6A84"/>
    <w:rsid w:val="000B7055"/>
    <w:rsid w:val="000B7102"/>
    <w:rsid w:val="000B7656"/>
    <w:rsid w:val="000B791D"/>
    <w:rsid w:val="000C18F6"/>
    <w:rsid w:val="000C49FD"/>
    <w:rsid w:val="000C67E4"/>
    <w:rsid w:val="000D44B0"/>
    <w:rsid w:val="000D4530"/>
    <w:rsid w:val="000E006F"/>
    <w:rsid w:val="000E5C4C"/>
    <w:rsid w:val="000E7EC2"/>
    <w:rsid w:val="000F0609"/>
    <w:rsid w:val="000F17AA"/>
    <w:rsid w:val="000F5F12"/>
    <w:rsid w:val="00101B25"/>
    <w:rsid w:val="00102DD9"/>
    <w:rsid w:val="00104DDD"/>
    <w:rsid w:val="00105DCE"/>
    <w:rsid w:val="0010611B"/>
    <w:rsid w:val="00107091"/>
    <w:rsid w:val="001100C2"/>
    <w:rsid w:val="00110487"/>
    <w:rsid w:val="00110900"/>
    <w:rsid w:val="00110B00"/>
    <w:rsid w:val="00112EDE"/>
    <w:rsid w:val="00113F55"/>
    <w:rsid w:val="00120CDE"/>
    <w:rsid w:val="00121D7D"/>
    <w:rsid w:val="0012362B"/>
    <w:rsid w:val="001246E3"/>
    <w:rsid w:val="00124726"/>
    <w:rsid w:val="00125471"/>
    <w:rsid w:val="00126CC9"/>
    <w:rsid w:val="00127522"/>
    <w:rsid w:val="00127B3B"/>
    <w:rsid w:val="001328ED"/>
    <w:rsid w:val="00132E22"/>
    <w:rsid w:val="00133C0E"/>
    <w:rsid w:val="00134853"/>
    <w:rsid w:val="00135C48"/>
    <w:rsid w:val="00135DB5"/>
    <w:rsid w:val="00136E93"/>
    <w:rsid w:val="00140B1B"/>
    <w:rsid w:val="001413AC"/>
    <w:rsid w:val="00146F56"/>
    <w:rsid w:val="0015084E"/>
    <w:rsid w:val="001527B6"/>
    <w:rsid w:val="00152B6A"/>
    <w:rsid w:val="00154CAB"/>
    <w:rsid w:val="001601EE"/>
    <w:rsid w:val="00164641"/>
    <w:rsid w:val="001656F4"/>
    <w:rsid w:val="00166618"/>
    <w:rsid w:val="001707E6"/>
    <w:rsid w:val="0017154B"/>
    <w:rsid w:val="0017206D"/>
    <w:rsid w:val="00172583"/>
    <w:rsid w:val="00172D3B"/>
    <w:rsid w:val="0017470C"/>
    <w:rsid w:val="00175642"/>
    <w:rsid w:val="001763C5"/>
    <w:rsid w:val="00176CF9"/>
    <w:rsid w:val="00177303"/>
    <w:rsid w:val="00177F96"/>
    <w:rsid w:val="00185D0A"/>
    <w:rsid w:val="0018724F"/>
    <w:rsid w:val="0018779D"/>
    <w:rsid w:val="00190805"/>
    <w:rsid w:val="00191F60"/>
    <w:rsid w:val="001930F7"/>
    <w:rsid w:val="001972E9"/>
    <w:rsid w:val="0019794D"/>
    <w:rsid w:val="00197AE6"/>
    <w:rsid w:val="001A0875"/>
    <w:rsid w:val="001A1807"/>
    <w:rsid w:val="001A19AF"/>
    <w:rsid w:val="001A1C07"/>
    <w:rsid w:val="001A3A78"/>
    <w:rsid w:val="001A5858"/>
    <w:rsid w:val="001A7E25"/>
    <w:rsid w:val="001B2F37"/>
    <w:rsid w:val="001B346F"/>
    <w:rsid w:val="001B3715"/>
    <w:rsid w:val="001B407C"/>
    <w:rsid w:val="001C24BF"/>
    <w:rsid w:val="001C26B0"/>
    <w:rsid w:val="001C3994"/>
    <w:rsid w:val="001C4189"/>
    <w:rsid w:val="001C762A"/>
    <w:rsid w:val="001C799A"/>
    <w:rsid w:val="001D0E78"/>
    <w:rsid w:val="001D5F73"/>
    <w:rsid w:val="001E2E3F"/>
    <w:rsid w:val="001E3238"/>
    <w:rsid w:val="001E3263"/>
    <w:rsid w:val="001E32B9"/>
    <w:rsid w:val="001E578B"/>
    <w:rsid w:val="001E57CD"/>
    <w:rsid w:val="001E68F9"/>
    <w:rsid w:val="001E795A"/>
    <w:rsid w:val="001E7D52"/>
    <w:rsid w:val="001F3770"/>
    <w:rsid w:val="001F395A"/>
    <w:rsid w:val="001F4C05"/>
    <w:rsid w:val="001F5504"/>
    <w:rsid w:val="001F5B82"/>
    <w:rsid w:val="001F653A"/>
    <w:rsid w:val="001F67F3"/>
    <w:rsid w:val="00200A0D"/>
    <w:rsid w:val="00200E57"/>
    <w:rsid w:val="00203769"/>
    <w:rsid w:val="00207FAA"/>
    <w:rsid w:val="00211647"/>
    <w:rsid w:val="00212618"/>
    <w:rsid w:val="0021477F"/>
    <w:rsid w:val="0021696B"/>
    <w:rsid w:val="002209F5"/>
    <w:rsid w:val="0022158E"/>
    <w:rsid w:val="00221EDC"/>
    <w:rsid w:val="00226134"/>
    <w:rsid w:val="002268B9"/>
    <w:rsid w:val="00227428"/>
    <w:rsid w:val="00227671"/>
    <w:rsid w:val="0023290E"/>
    <w:rsid w:val="00235F5C"/>
    <w:rsid w:val="00237D58"/>
    <w:rsid w:val="00237DFC"/>
    <w:rsid w:val="0024058D"/>
    <w:rsid w:val="00240B6B"/>
    <w:rsid w:val="002410F4"/>
    <w:rsid w:val="002420B0"/>
    <w:rsid w:val="0024211B"/>
    <w:rsid w:val="00242706"/>
    <w:rsid w:val="00242915"/>
    <w:rsid w:val="00243220"/>
    <w:rsid w:val="00243888"/>
    <w:rsid w:val="00243FA4"/>
    <w:rsid w:val="00247062"/>
    <w:rsid w:val="002515C5"/>
    <w:rsid w:val="00252E91"/>
    <w:rsid w:val="00252F1B"/>
    <w:rsid w:val="002547EE"/>
    <w:rsid w:val="00256A54"/>
    <w:rsid w:val="00256CFB"/>
    <w:rsid w:val="00256E0C"/>
    <w:rsid w:val="00260254"/>
    <w:rsid w:val="0026163A"/>
    <w:rsid w:val="00261D3B"/>
    <w:rsid w:val="00263E14"/>
    <w:rsid w:val="0026439F"/>
    <w:rsid w:val="00265226"/>
    <w:rsid w:val="0026548A"/>
    <w:rsid w:val="0027020D"/>
    <w:rsid w:val="0027528D"/>
    <w:rsid w:val="002752BF"/>
    <w:rsid w:val="002755F6"/>
    <w:rsid w:val="00277023"/>
    <w:rsid w:val="0028171A"/>
    <w:rsid w:val="00281D47"/>
    <w:rsid w:val="002834BF"/>
    <w:rsid w:val="00284D65"/>
    <w:rsid w:val="00286E0B"/>
    <w:rsid w:val="00290374"/>
    <w:rsid w:val="00290FA5"/>
    <w:rsid w:val="0029209C"/>
    <w:rsid w:val="00294E25"/>
    <w:rsid w:val="00295463"/>
    <w:rsid w:val="002A03C6"/>
    <w:rsid w:val="002A0B01"/>
    <w:rsid w:val="002A1294"/>
    <w:rsid w:val="002A350D"/>
    <w:rsid w:val="002A3DA5"/>
    <w:rsid w:val="002A4EE0"/>
    <w:rsid w:val="002A559F"/>
    <w:rsid w:val="002A617C"/>
    <w:rsid w:val="002A7E30"/>
    <w:rsid w:val="002B0115"/>
    <w:rsid w:val="002B0618"/>
    <w:rsid w:val="002B231D"/>
    <w:rsid w:val="002B4B0E"/>
    <w:rsid w:val="002B53A1"/>
    <w:rsid w:val="002B65D8"/>
    <w:rsid w:val="002C15CE"/>
    <w:rsid w:val="002C4436"/>
    <w:rsid w:val="002C4E63"/>
    <w:rsid w:val="002D40DE"/>
    <w:rsid w:val="002D5987"/>
    <w:rsid w:val="002D5E57"/>
    <w:rsid w:val="002D67F5"/>
    <w:rsid w:val="002E04B1"/>
    <w:rsid w:val="002E04E2"/>
    <w:rsid w:val="002E1FA1"/>
    <w:rsid w:val="002E2F5C"/>
    <w:rsid w:val="002E3F84"/>
    <w:rsid w:val="002E6B14"/>
    <w:rsid w:val="002E75CA"/>
    <w:rsid w:val="002E7FF6"/>
    <w:rsid w:val="002F00D4"/>
    <w:rsid w:val="002F067A"/>
    <w:rsid w:val="002F1C1C"/>
    <w:rsid w:val="002F3D6C"/>
    <w:rsid w:val="002F3E85"/>
    <w:rsid w:val="002F4269"/>
    <w:rsid w:val="002F4ABF"/>
    <w:rsid w:val="0030115F"/>
    <w:rsid w:val="003020B6"/>
    <w:rsid w:val="0030388A"/>
    <w:rsid w:val="003048DC"/>
    <w:rsid w:val="003055EC"/>
    <w:rsid w:val="0030590D"/>
    <w:rsid w:val="00305CA1"/>
    <w:rsid w:val="0031135D"/>
    <w:rsid w:val="00312A34"/>
    <w:rsid w:val="003166C5"/>
    <w:rsid w:val="00317BA7"/>
    <w:rsid w:val="00317C54"/>
    <w:rsid w:val="00324B57"/>
    <w:rsid w:val="003267B1"/>
    <w:rsid w:val="00331867"/>
    <w:rsid w:val="003323CA"/>
    <w:rsid w:val="0033336A"/>
    <w:rsid w:val="00334BE3"/>
    <w:rsid w:val="003353EB"/>
    <w:rsid w:val="00341D2C"/>
    <w:rsid w:val="00344EE2"/>
    <w:rsid w:val="00345966"/>
    <w:rsid w:val="00360657"/>
    <w:rsid w:val="00360C11"/>
    <w:rsid w:val="0036333F"/>
    <w:rsid w:val="0036385C"/>
    <w:rsid w:val="0036442C"/>
    <w:rsid w:val="003649AA"/>
    <w:rsid w:val="00365A31"/>
    <w:rsid w:val="00367448"/>
    <w:rsid w:val="00370660"/>
    <w:rsid w:val="00370FBA"/>
    <w:rsid w:val="003719F2"/>
    <w:rsid w:val="00372E80"/>
    <w:rsid w:val="0037322E"/>
    <w:rsid w:val="003740E3"/>
    <w:rsid w:val="00374114"/>
    <w:rsid w:val="0037753F"/>
    <w:rsid w:val="0037755B"/>
    <w:rsid w:val="00377B2E"/>
    <w:rsid w:val="00380ECE"/>
    <w:rsid w:val="00381BD3"/>
    <w:rsid w:val="003824D0"/>
    <w:rsid w:val="00382FF1"/>
    <w:rsid w:val="003835F9"/>
    <w:rsid w:val="00383AC3"/>
    <w:rsid w:val="00383AD1"/>
    <w:rsid w:val="00385FFA"/>
    <w:rsid w:val="0038693E"/>
    <w:rsid w:val="00390FE5"/>
    <w:rsid w:val="00392FAB"/>
    <w:rsid w:val="003934B5"/>
    <w:rsid w:val="00393ABD"/>
    <w:rsid w:val="00393B22"/>
    <w:rsid w:val="00394983"/>
    <w:rsid w:val="00396779"/>
    <w:rsid w:val="003A623B"/>
    <w:rsid w:val="003A757D"/>
    <w:rsid w:val="003B1619"/>
    <w:rsid w:val="003B16ED"/>
    <w:rsid w:val="003B1A76"/>
    <w:rsid w:val="003B61DD"/>
    <w:rsid w:val="003B735A"/>
    <w:rsid w:val="003B7B37"/>
    <w:rsid w:val="003C1811"/>
    <w:rsid w:val="003C228D"/>
    <w:rsid w:val="003C24C3"/>
    <w:rsid w:val="003C2DAF"/>
    <w:rsid w:val="003C5690"/>
    <w:rsid w:val="003C680E"/>
    <w:rsid w:val="003D0322"/>
    <w:rsid w:val="003D1D33"/>
    <w:rsid w:val="003D2590"/>
    <w:rsid w:val="003D27D9"/>
    <w:rsid w:val="003D2B4A"/>
    <w:rsid w:val="003D2DE8"/>
    <w:rsid w:val="003D3A76"/>
    <w:rsid w:val="003D6682"/>
    <w:rsid w:val="003D7486"/>
    <w:rsid w:val="003D7B8C"/>
    <w:rsid w:val="003E00E6"/>
    <w:rsid w:val="003E0700"/>
    <w:rsid w:val="003E2962"/>
    <w:rsid w:val="003E3F41"/>
    <w:rsid w:val="003E5DAF"/>
    <w:rsid w:val="003E69F8"/>
    <w:rsid w:val="003E6C26"/>
    <w:rsid w:val="003F2882"/>
    <w:rsid w:val="003F4392"/>
    <w:rsid w:val="003F5220"/>
    <w:rsid w:val="003F5E55"/>
    <w:rsid w:val="003F680D"/>
    <w:rsid w:val="003F70D3"/>
    <w:rsid w:val="003F786B"/>
    <w:rsid w:val="003F7F1F"/>
    <w:rsid w:val="00401B53"/>
    <w:rsid w:val="00402B0A"/>
    <w:rsid w:val="00403D6C"/>
    <w:rsid w:val="00404DDB"/>
    <w:rsid w:val="00405FDF"/>
    <w:rsid w:val="0040630E"/>
    <w:rsid w:val="00407E82"/>
    <w:rsid w:val="004106F8"/>
    <w:rsid w:val="00411841"/>
    <w:rsid w:val="00411BEB"/>
    <w:rsid w:val="00412AC7"/>
    <w:rsid w:val="00412C92"/>
    <w:rsid w:val="004152F6"/>
    <w:rsid w:val="004169B4"/>
    <w:rsid w:val="00416DBF"/>
    <w:rsid w:val="00416FEA"/>
    <w:rsid w:val="00420143"/>
    <w:rsid w:val="004211A0"/>
    <w:rsid w:val="0042554C"/>
    <w:rsid w:val="004313E6"/>
    <w:rsid w:val="00431E58"/>
    <w:rsid w:val="00432F61"/>
    <w:rsid w:val="004333D7"/>
    <w:rsid w:val="00437660"/>
    <w:rsid w:val="00437790"/>
    <w:rsid w:val="004453AD"/>
    <w:rsid w:val="0044687F"/>
    <w:rsid w:val="004523EA"/>
    <w:rsid w:val="00454217"/>
    <w:rsid w:val="00455FF9"/>
    <w:rsid w:val="00456234"/>
    <w:rsid w:val="004575A8"/>
    <w:rsid w:val="00457DEE"/>
    <w:rsid w:val="004601B3"/>
    <w:rsid w:val="004606A4"/>
    <w:rsid w:val="004607D5"/>
    <w:rsid w:val="00460B2E"/>
    <w:rsid w:val="00461090"/>
    <w:rsid w:val="004620BA"/>
    <w:rsid w:val="004622F9"/>
    <w:rsid w:val="0046334D"/>
    <w:rsid w:val="00464E37"/>
    <w:rsid w:val="00467168"/>
    <w:rsid w:val="004725DB"/>
    <w:rsid w:val="004762E8"/>
    <w:rsid w:val="00477EEC"/>
    <w:rsid w:val="00481C21"/>
    <w:rsid w:val="00482761"/>
    <w:rsid w:val="004832C1"/>
    <w:rsid w:val="00484394"/>
    <w:rsid w:val="004848FF"/>
    <w:rsid w:val="00486565"/>
    <w:rsid w:val="0049228E"/>
    <w:rsid w:val="00492EE5"/>
    <w:rsid w:val="00495B7E"/>
    <w:rsid w:val="0049619A"/>
    <w:rsid w:val="004961A4"/>
    <w:rsid w:val="00496C53"/>
    <w:rsid w:val="00497136"/>
    <w:rsid w:val="0049713F"/>
    <w:rsid w:val="004A2939"/>
    <w:rsid w:val="004A2E36"/>
    <w:rsid w:val="004A34EB"/>
    <w:rsid w:val="004A4D79"/>
    <w:rsid w:val="004A7C48"/>
    <w:rsid w:val="004B0288"/>
    <w:rsid w:val="004B17B8"/>
    <w:rsid w:val="004B4010"/>
    <w:rsid w:val="004C01EA"/>
    <w:rsid w:val="004C1F83"/>
    <w:rsid w:val="004C32A1"/>
    <w:rsid w:val="004C4A41"/>
    <w:rsid w:val="004C550C"/>
    <w:rsid w:val="004C5755"/>
    <w:rsid w:val="004C7684"/>
    <w:rsid w:val="004C7C84"/>
    <w:rsid w:val="004D0B43"/>
    <w:rsid w:val="004D11CB"/>
    <w:rsid w:val="004D2E7D"/>
    <w:rsid w:val="004D5506"/>
    <w:rsid w:val="004D58DC"/>
    <w:rsid w:val="004D745B"/>
    <w:rsid w:val="004E0843"/>
    <w:rsid w:val="004E0CED"/>
    <w:rsid w:val="004E19B5"/>
    <w:rsid w:val="004E3988"/>
    <w:rsid w:val="004E4456"/>
    <w:rsid w:val="004E5B56"/>
    <w:rsid w:val="004E692F"/>
    <w:rsid w:val="004E6EE7"/>
    <w:rsid w:val="004F0477"/>
    <w:rsid w:val="004F19AC"/>
    <w:rsid w:val="004F2262"/>
    <w:rsid w:val="004F2E71"/>
    <w:rsid w:val="004F5371"/>
    <w:rsid w:val="004F5FB3"/>
    <w:rsid w:val="004F6657"/>
    <w:rsid w:val="004F7346"/>
    <w:rsid w:val="004F7AE1"/>
    <w:rsid w:val="00500240"/>
    <w:rsid w:val="005015E4"/>
    <w:rsid w:val="0050478B"/>
    <w:rsid w:val="005054FA"/>
    <w:rsid w:val="00506112"/>
    <w:rsid w:val="00507A12"/>
    <w:rsid w:val="00507B13"/>
    <w:rsid w:val="005117A8"/>
    <w:rsid w:val="005117EA"/>
    <w:rsid w:val="005128F2"/>
    <w:rsid w:val="005142EB"/>
    <w:rsid w:val="00514F03"/>
    <w:rsid w:val="005170E3"/>
    <w:rsid w:val="00520299"/>
    <w:rsid w:val="00521763"/>
    <w:rsid w:val="00523083"/>
    <w:rsid w:val="005232CE"/>
    <w:rsid w:val="00524F25"/>
    <w:rsid w:val="0052515D"/>
    <w:rsid w:val="00525BC4"/>
    <w:rsid w:val="00526819"/>
    <w:rsid w:val="0052766C"/>
    <w:rsid w:val="005276E1"/>
    <w:rsid w:val="005300DA"/>
    <w:rsid w:val="0053129D"/>
    <w:rsid w:val="00533014"/>
    <w:rsid w:val="0053315D"/>
    <w:rsid w:val="00533355"/>
    <w:rsid w:val="0053359E"/>
    <w:rsid w:val="00533913"/>
    <w:rsid w:val="005343CC"/>
    <w:rsid w:val="005346AA"/>
    <w:rsid w:val="00535B80"/>
    <w:rsid w:val="00535B89"/>
    <w:rsid w:val="00535DD7"/>
    <w:rsid w:val="00536F9D"/>
    <w:rsid w:val="005403E7"/>
    <w:rsid w:val="0054389C"/>
    <w:rsid w:val="00545588"/>
    <w:rsid w:val="00551394"/>
    <w:rsid w:val="00552C1E"/>
    <w:rsid w:val="00553916"/>
    <w:rsid w:val="00553EA2"/>
    <w:rsid w:val="0055533F"/>
    <w:rsid w:val="005559F1"/>
    <w:rsid w:val="00556661"/>
    <w:rsid w:val="005600B4"/>
    <w:rsid w:val="0056081A"/>
    <w:rsid w:val="00562C64"/>
    <w:rsid w:val="00562CA2"/>
    <w:rsid w:val="00564090"/>
    <w:rsid w:val="00564313"/>
    <w:rsid w:val="00564BAC"/>
    <w:rsid w:val="00565A03"/>
    <w:rsid w:val="00567D9A"/>
    <w:rsid w:val="00571713"/>
    <w:rsid w:val="0057337F"/>
    <w:rsid w:val="00573738"/>
    <w:rsid w:val="005737FE"/>
    <w:rsid w:val="005744D7"/>
    <w:rsid w:val="00574F3E"/>
    <w:rsid w:val="00575220"/>
    <w:rsid w:val="00575255"/>
    <w:rsid w:val="00575490"/>
    <w:rsid w:val="00576359"/>
    <w:rsid w:val="005766ED"/>
    <w:rsid w:val="00577D2B"/>
    <w:rsid w:val="00580117"/>
    <w:rsid w:val="0058342A"/>
    <w:rsid w:val="00583923"/>
    <w:rsid w:val="005856AF"/>
    <w:rsid w:val="0058584C"/>
    <w:rsid w:val="00585D88"/>
    <w:rsid w:val="00590150"/>
    <w:rsid w:val="00590D3F"/>
    <w:rsid w:val="005913A2"/>
    <w:rsid w:val="00594F0A"/>
    <w:rsid w:val="005955E7"/>
    <w:rsid w:val="005964D3"/>
    <w:rsid w:val="00597693"/>
    <w:rsid w:val="005A374D"/>
    <w:rsid w:val="005A40D9"/>
    <w:rsid w:val="005A4570"/>
    <w:rsid w:val="005A48DB"/>
    <w:rsid w:val="005A56EC"/>
    <w:rsid w:val="005A5E2A"/>
    <w:rsid w:val="005A6AA0"/>
    <w:rsid w:val="005A74CF"/>
    <w:rsid w:val="005A7EB9"/>
    <w:rsid w:val="005B02C8"/>
    <w:rsid w:val="005B0432"/>
    <w:rsid w:val="005B1386"/>
    <w:rsid w:val="005B602D"/>
    <w:rsid w:val="005C0C4E"/>
    <w:rsid w:val="005C0CC9"/>
    <w:rsid w:val="005C100E"/>
    <w:rsid w:val="005C3416"/>
    <w:rsid w:val="005C675C"/>
    <w:rsid w:val="005C73C1"/>
    <w:rsid w:val="005C7C88"/>
    <w:rsid w:val="005D05D0"/>
    <w:rsid w:val="005D2A7D"/>
    <w:rsid w:val="005D33B2"/>
    <w:rsid w:val="005D34DF"/>
    <w:rsid w:val="005D41AA"/>
    <w:rsid w:val="005D4DC5"/>
    <w:rsid w:val="005D4E7C"/>
    <w:rsid w:val="005D62D6"/>
    <w:rsid w:val="005E1930"/>
    <w:rsid w:val="005E3B2E"/>
    <w:rsid w:val="005E5B7C"/>
    <w:rsid w:val="005E6C82"/>
    <w:rsid w:val="005E6DA1"/>
    <w:rsid w:val="005E7000"/>
    <w:rsid w:val="005E7EDD"/>
    <w:rsid w:val="005F364C"/>
    <w:rsid w:val="005F3B7F"/>
    <w:rsid w:val="005F3E74"/>
    <w:rsid w:val="005F6AFE"/>
    <w:rsid w:val="005F77A9"/>
    <w:rsid w:val="005F7C58"/>
    <w:rsid w:val="00600875"/>
    <w:rsid w:val="00601A65"/>
    <w:rsid w:val="00602702"/>
    <w:rsid w:val="006040DD"/>
    <w:rsid w:val="00604D63"/>
    <w:rsid w:val="00606BAA"/>
    <w:rsid w:val="006076B0"/>
    <w:rsid w:val="006105CC"/>
    <w:rsid w:val="0061086F"/>
    <w:rsid w:val="00611023"/>
    <w:rsid w:val="0061263D"/>
    <w:rsid w:val="00612C96"/>
    <w:rsid w:val="00614008"/>
    <w:rsid w:val="00615F75"/>
    <w:rsid w:val="0061713A"/>
    <w:rsid w:val="00617A23"/>
    <w:rsid w:val="0062104C"/>
    <w:rsid w:val="006219BD"/>
    <w:rsid w:val="00622B47"/>
    <w:rsid w:val="00624CEC"/>
    <w:rsid w:val="00625E66"/>
    <w:rsid w:val="006310B7"/>
    <w:rsid w:val="006311BD"/>
    <w:rsid w:val="0063235D"/>
    <w:rsid w:val="00632D7B"/>
    <w:rsid w:val="00633DA1"/>
    <w:rsid w:val="006343FA"/>
    <w:rsid w:val="00634BBE"/>
    <w:rsid w:val="00634E67"/>
    <w:rsid w:val="0063535B"/>
    <w:rsid w:val="00637164"/>
    <w:rsid w:val="00637357"/>
    <w:rsid w:val="006426B4"/>
    <w:rsid w:val="006426E3"/>
    <w:rsid w:val="006428C4"/>
    <w:rsid w:val="006440CF"/>
    <w:rsid w:val="00646591"/>
    <w:rsid w:val="006500D6"/>
    <w:rsid w:val="006501DC"/>
    <w:rsid w:val="00650D1B"/>
    <w:rsid w:val="006511F9"/>
    <w:rsid w:val="0065132C"/>
    <w:rsid w:val="006537D6"/>
    <w:rsid w:val="00655372"/>
    <w:rsid w:val="006566E9"/>
    <w:rsid w:val="00656AA5"/>
    <w:rsid w:val="00657E26"/>
    <w:rsid w:val="00660DB7"/>
    <w:rsid w:val="00662245"/>
    <w:rsid w:val="00663BB5"/>
    <w:rsid w:val="00663E28"/>
    <w:rsid w:val="00664556"/>
    <w:rsid w:val="00664EE5"/>
    <w:rsid w:val="006651FA"/>
    <w:rsid w:val="00667E27"/>
    <w:rsid w:val="00672B7C"/>
    <w:rsid w:val="006740B3"/>
    <w:rsid w:val="00675ECE"/>
    <w:rsid w:val="006762B2"/>
    <w:rsid w:val="00677427"/>
    <w:rsid w:val="006803E4"/>
    <w:rsid w:val="00681249"/>
    <w:rsid w:val="00683256"/>
    <w:rsid w:val="006842DF"/>
    <w:rsid w:val="0068442D"/>
    <w:rsid w:val="00685D77"/>
    <w:rsid w:val="0068640A"/>
    <w:rsid w:val="00686A9D"/>
    <w:rsid w:val="006871F6"/>
    <w:rsid w:val="006872A0"/>
    <w:rsid w:val="00692991"/>
    <w:rsid w:val="00693F75"/>
    <w:rsid w:val="0069502D"/>
    <w:rsid w:val="00695577"/>
    <w:rsid w:val="00696856"/>
    <w:rsid w:val="00697164"/>
    <w:rsid w:val="006A036C"/>
    <w:rsid w:val="006A0994"/>
    <w:rsid w:val="006A25E6"/>
    <w:rsid w:val="006A5440"/>
    <w:rsid w:val="006A6D20"/>
    <w:rsid w:val="006A6FE6"/>
    <w:rsid w:val="006A70C2"/>
    <w:rsid w:val="006B2662"/>
    <w:rsid w:val="006B3C5A"/>
    <w:rsid w:val="006B4084"/>
    <w:rsid w:val="006B550F"/>
    <w:rsid w:val="006B6876"/>
    <w:rsid w:val="006B6A9D"/>
    <w:rsid w:val="006B7981"/>
    <w:rsid w:val="006C12A3"/>
    <w:rsid w:val="006C200D"/>
    <w:rsid w:val="006C21FC"/>
    <w:rsid w:val="006C46ED"/>
    <w:rsid w:val="006C6654"/>
    <w:rsid w:val="006C7CDA"/>
    <w:rsid w:val="006C7D6D"/>
    <w:rsid w:val="006D0617"/>
    <w:rsid w:val="006D19D2"/>
    <w:rsid w:val="006D3023"/>
    <w:rsid w:val="006D3722"/>
    <w:rsid w:val="006D5182"/>
    <w:rsid w:val="006D5D25"/>
    <w:rsid w:val="006D7EFD"/>
    <w:rsid w:val="006E2744"/>
    <w:rsid w:val="006E2C7B"/>
    <w:rsid w:val="006E58C6"/>
    <w:rsid w:val="006E5E18"/>
    <w:rsid w:val="006E67C0"/>
    <w:rsid w:val="006F1D7B"/>
    <w:rsid w:val="006F2E20"/>
    <w:rsid w:val="006F34C1"/>
    <w:rsid w:val="006F42F5"/>
    <w:rsid w:val="006F4781"/>
    <w:rsid w:val="006F4C0A"/>
    <w:rsid w:val="006F7CB0"/>
    <w:rsid w:val="007007E6"/>
    <w:rsid w:val="00700B10"/>
    <w:rsid w:val="007016B1"/>
    <w:rsid w:val="00702135"/>
    <w:rsid w:val="00702262"/>
    <w:rsid w:val="00707ACB"/>
    <w:rsid w:val="00711801"/>
    <w:rsid w:val="0071261E"/>
    <w:rsid w:val="00712991"/>
    <w:rsid w:val="00712E29"/>
    <w:rsid w:val="007143DF"/>
    <w:rsid w:val="00714609"/>
    <w:rsid w:val="007147F9"/>
    <w:rsid w:val="00714A10"/>
    <w:rsid w:val="00716A0D"/>
    <w:rsid w:val="00717208"/>
    <w:rsid w:val="0071747C"/>
    <w:rsid w:val="007174FF"/>
    <w:rsid w:val="00717577"/>
    <w:rsid w:val="007176C7"/>
    <w:rsid w:val="00720FA3"/>
    <w:rsid w:val="007213B0"/>
    <w:rsid w:val="0072221A"/>
    <w:rsid w:val="00723583"/>
    <w:rsid w:val="007236BE"/>
    <w:rsid w:val="007239B7"/>
    <w:rsid w:val="0072445E"/>
    <w:rsid w:val="00724587"/>
    <w:rsid w:val="00726A0C"/>
    <w:rsid w:val="007309C2"/>
    <w:rsid w:val="00735D58"/>
    <w:rsid w:val="00736945"/>
    <w:rsid w:val="007375CA"/>
    <w:rsid w:val="00740317"/>
    <w:rsid w:val="00741DE0"/>
    <w:rsid w:val="00742278"/>
    <w:rsid w:val="007460EC"/>
    <w:rsid w:val="00746AEB"/>
    <w:rsid w:val="00751215"/>
    <w:rsid w:val="00751EF7"/>
    <w:rsid w:val="00752D3B"/>
    <w:rsid w:val="00753C3E"/>
    <w:rsid w:val="007556F9"/>
    <w:rsid w:val="00755AFE"/>
    <w:rsid w:val="00755BDA"/>
    <w:rsid w:val="00756D09"/>
    <w:rsid w:val="00757045"/>
    <w:rsid w:val="00761E6D"/>
    <w:rsid w:val="00763159"/>
    <w:rsid w:val="00764C75"/>
    <w:rsid w:val="007700C4"/>
    <w:rsid w:val="007709D1"/>
    <w:rsid w:val="00771991"/>
    <w:rsid w:val="00774340"/>
    <w:rsid w:val="00777361"/>
    <w:rsid w:val="00781FFB"/>
    <w:rsid w:val="00782252"/>
    <w:rsid w:val="0078337E"/>
    <w:rsid w:val="00786259"/>
    <w:rsid w:val="007874EE"/>
    <w:rsid w:val="00787C6E"/>
    <w:rsid w:val="007905F3"/>
    <w:rsid w:val="00793C1C"/>
    <w:rsid w:val="007A1281"/>
    <w:rsid w:val="007A28BA"/>
    <w:rsid w:val="007A2B91"/>
    <w:rsid w:val="007A2FD7"/>
    <w:rsid w:val="007A33C9"/>
    <w:rsid w:val="007A4826"/>
    <w:rsid w:val="007A6791"/>
    <w:rsid w:val="007A7040"/>
    <w:rsid w:val="007A7F26"/>
    <w:rsid w:val="007B09EA"/>
    <w:rsid w:val="007B3B4A"/>
    <w:rsid w:val="007B5D9D"/>
    <w:rsid w:val="007B7CCB"/>
    <w:rsid w:val="007C0902"/>
    <w:rsid w:val="007C2D15"/>
    <w:rsid w:val="007C3A0F"/>
    <w:rsid w:val="007C3BB4"/>
    <w:rsid w:val="007C3CCD"/>
    <w:rsid w:val="007C555B"/>
    <w:rsid w:val="007C5D97"/>
    <w:rsid w:val="007C7CF3"/>
    <w:rsid w:val="007C7DE1"/>
    <w:rsid w:val="007D05F9"/>
    <w:rsid w:val="007D0A2E"/>
    <w:rsid w:val="007D1B49"/>
    <w:rsid w:val="007D362E"/>
    <w:rsid w:val="007D5216"/>
    <w:rsid w:val="007D6417"/>
    <w:rsid w:val="007E01F4"/>
    <w:rsid w:val="007E1E72"/>
    <w:rsid w:val="007E2C50"/>
    <w:rsid w:val="007E33C5"/>
    <w:rsid w:val="007E40AD"/>
    <w:rsid w:val="007E5A35"/>
    <w:rsid w:val="007E7758"/>
    <w:rsid w:val="007F11A8"/>
    <w:rsid w:val="007F1C71"/>
    <w:rsid w:val="007F3910"/>
    <w:rsid w:val="007F4C2E"/>
    <w:rsid w:val="007F55D7"/>
    <w:rsid w:val="007F5A87"/>
    <w:rsid w:val="007F5DD5"/>
    <w:rsid w:val="008000A5"/>
    <w:rsid w:val="00800ADA"/>
    <w:rsid w:val="00805C2C"/>
    <w:rsid w:val="00810FEC"/>
    <w:rsid w:val="0081234C"/>
    <w:rsid w:val="00812AC0"/>
    <w:rsid w:val="00813361"/>
    <w:rsid w:val="0081634A"/>
    <w:rsid w:val="00816B3C"/>
    <w:rsid w:val="00817593"/>
    <w:rsid w:val="0081773C"/>
    <w:rsid w:val="008179FC"/>
    <w:rsid w:val="00822B89"/>
    <w:rsid w:val="0082554E"/>
    <w:rsid w:val="0082556D"/>
    <w:rsid w:val="00826A04"/>
    <w:rsid w:val="00826A45"/>
    <w:rsid w:val="008304A1"/>
    <w:rsid w:val="00830CB1"/>
    <w:rsid w:val="0083189C"/>
    <w:rsid w:val="00831BEB"/>
    <w:rsid w:val="00831C16"/>
    <w:rsid w:val="00831DC0"/>
    <w:rsid w:val="00832661"/>
    <w:rsid w:val="008330BA"/>
    <w:rsid w:val="00833C36"/>
    <w:rsid w:val="00836420"/>
    <w:rsid w:val="008365C8"/>
    <w:rsid w:val="0083791C"/>
    <w:rsid w:val="008408A6"/>
    <w:rsid w:val="00841378"/>
    <w:rsid w:val="008417F9"/>
    <w:rsid w:val="00845B27"/>
    <w:rsid w:val="00845BD2"/>
    <w:rsid w:val="00846B94"/>
    <w:rsid w:val="00854A72"/>
    <w:rsid w:val="00854D3D"/>
    <w:rsid w:val="00855A4B"/>
    <w:rsid w:val="008575AB"/>
    <w:rsid w:val="00857FC1"/>
    <w:rsid w:val="00860DB6"/>
    <w:rsid w:val="008622DE"/>
    <w:rsid w:val="00862901"/>
    <w:rsid w:val="00866C78"/>
    <w:rsid w:val="00866CA9"/>
    <w:rsid w:val="00867B13"/>
    <w:rsid w:val="00867C4B"/>
    <w:rsid w:val="00867D09"/>
    <w:rsid w:val="0087003F"/>
    <w:rsid w:val="00870292"/>
    <w:rsid w:val="008706AB"/>
    <w:rsid w:val="00871008"/>
    <w:rsid w:val="0087218E"/>
    <w:rsid w:val="008722B8"/>
    <w:rsid w:val="008723CC"/>
    <w:rsid w:val="008728AA"/>
    <w:rsid w:val="00874AE3"/>
    <w:rsid w:val="00874C0A"/>
    <w:rsid w:val="00880190"/>
    <w:rsid w:val="008804C4"/>
    <w:rsid w:val="0088052D"/>
    <w:rsid w:val="00882245"/>
    <w:rsid w:val="00883FF4"/>
    <w:rsid w:val="008870B9"/>
    <w:rsid w:val="0089101C"/>
    <w:rsid w:val="00891951"/>
    <w:rsid w:val="00892EA1"/>
    <w:rsid w:val="0089349F"/>
    <w:rsid w:val="00895559"/>
    <w:rsid w:val="008A1B4C"/>
    <w:rsid w:val="008A201F"/>
    <w:rsid w:val="008A402A"/>
    <w:rsid w:val="008A6687"/>
    <w:rsid w:val="008A6765"/>
    <w:rsid w:val="008A6D7A"/>
    <w:rsid w:val="008A75B7"/>
    <w:rsid w:val="008A7FC6"/>
    <w:rsid w:val="008B05F2"/>
    <w:rsid w:val="008B2593"/>
    <w:rsid w:val="008B3289"/>
    <w:rsid w:val="008B3880"/>
    <w:rsid w:val="008B3912"/>
    <w:rsid w:val="008B4AEF"/>
    <w:rsid w:val="008B7D22"/>
    <w:rsid w:val="008C0648"/>
    <w:rsid w:val="008C1616"/>
    <w:rsid w:val="008C2F0C"/>
    <w:rsid w:val="008C5848"/>
    <w:rsid w:val="008C6A1E"/>
    <w:rsid w:val="008D20F9"/>
    <w:rsid w:val="008D31C1"/>
    <w:rsid w:val="008D57B2"/>
    <w:rsid w:val="008D70AD"/>
    <w:rsid w:val="008E204B"/>
    <w:rsid w:val="008E2120"/>
    <w:rsid w:val="008E450D"/>
    <w:rsid w:val="008E4E0A"/>
    <w:rsid w:val="008E4FEA"/>
    <w:rsid w:val="008E50BB"/>
    <w:rsid w:val="008E5D47"/>
    <w:rsid w:val="008E5D4B"/>
    <w:rsid w:val="008E6941"/>
    <w:rsid w:val="008F04FC"/>
    <w:rsid w:val="008F0A39"/>
    <w:rsid w:val="008F3A0A"/>
    <w:rsid w:val="008F50ED"/>
    <w:rsid w:val="008F58A9"/>
    <w:rsid w:val="008F6805"/>
    <w:rsid w:val="008F75F6"/>
    <w:rsid w:val="009064E4"/>
    <w:rsid w:val="00906C68"/>
    <w:rsid w:val="00907225"/>
    <w:rsid w:val="009114B9"/>
    <w:rsid w:val="00913882"/>
    <w:rsid w:val="00914507"/>
    <w:rsid w:val="009153A2"/>
    <w:rsid w:val="00916515"/>
    <w:rsid w:val="00922AE3"/>
    <w:rsid w:val="0092438A"/>
    <w:rsid w:val="00924578"/>
    <w:rsid w:val="00925157"/>
    <w:rsid w:val="00925252"/>
    <w:rsid w:val="00926455"/>
    <w:rsid w:val="00926462"/>
    <w:rsid w:val="00926B97"/>
    <w:rsid w:val="00926EA6"/>
    <w:rsid w:val="00933002"/>
    <w:rsid w:val="0093663F"/>
    <w:rsid w:val="00936E75"/>
    <w:rsid w:val="00937990"/>
    <w:rsid w:val="00941759"/>
    <w:rsid w:val="00944F28"/>
    <w:rsid w:val="00945AFE"/>
    <w:rsid w:val="009478FA"/>
    <w:rsid w:val="009479C8"/>
    <w:rsid w:val="00953393"/>
    <w:rsid w:val="00953791"/>
    <w:rsid w:val="00953D39"/>
    <w:rsid w:val="00954224"/>
    <w:rsid w:val="0095482E"/>
    <w:rsid w:val="00954A4C"/>
    <w:rsid w:val="0095686E"/>
    <w:rsid w:val="009568D0"/>
    <w:rsid w:val="00957E82"/>
    <w:rsid w:val="0096169A"/>
    <w:rsid w:val="00961D3F"/>
    <w:rsid w:val="009623BD"/>
    <w:rsid w:val="009623C4"/>
    <w:rsid w:val="00963CF5"/>
    <w:rsid w:val="00965775"/>
    <w:rsid w:val="00965C75"/>
    <w:rsid w:val="009667F8"/>
    <w:rsid w:val="009678E3"/>
    <w:rsid w:val="0097025B"/>
    <w:rsid w:val="00970383"/>
    <w:rsid w:val="0097175D"/>
    <w:rsid w:val="00971D81"/>
    <w:rsid w:val="00972A42"/>
    <w:rsid w:val="00972AE3"/>
    <w:rsid w:val="009765C7"/>
    <w:rsid w:val="009805F5"/>
    <w:rsid w:val="00980D37"/>
    <w:rsid w:val="00982016"/>
    <w:rsid w:val="009838F6"/>
    <w:rsid w:val="009855AB"/>
    <w:rsid w:val="00991616"/>
    <w:rsid w:val="009928A6"/>
    <w:rsid w:val="009930B7"/>
    <w:rsid w:val="00996B00"/>
    <w:rsid w:val="009A14D0"/>
    <w:rsid w:val="009A629D"/>
    <w:rsid w:val="009A6312"/>
    <w:rsid w:val="009B08A6"/>
    <w:rsid w:val="009B0EB3"/>
    <w:rsid w:val="009B290D"/>
    <w:rsid w:val="009B2C44"/>
    <w:rsid w:val="009B2FD2"/>
    <w:rsid w:val="009B3B5F"/>
    <w:rsid w:val="009B413F"/>
    <w:rsid w:val="009B4739"/>
    <w:rsid w:val="009B57DC"/>
    <w:rsid w:val="009B70CC"/>
    <w:rsid w:val="009B7D25"/>
    <w:rsid w:val="009B7DDA"/>
    <w:rsid w:val="009C00C0"/>
    <w:rsid w:val="009C1997"/>
    <w:rsid w:val="009C4B48"/>
    <w:rsid w:val="009C4D49"/>
    <w:rsid w:val="009C5FC0"/>
    <w:rsid w:val="009C7AD6"/>
    <w:rsid w:val="009D132E"/>
    <w:rsid w:val="009D19F4"/>
    <w:rsid w:val="009D1E29"/>
    <w:rsid w:val="009D323E"/>
    <w:rsid w:val="009D33EA"/>
    <w:rsid w:val="009D3FFF"/>
    <w:rsid w:val="009D4881"/>
    <w:rsid w:val="009D5866"/>
    <w:rsid w:val="009D5AEC"/>
    <w:rsid w:val="009E11CD"/>
    <w:rsid w:val="009E2C6C"/>
    <w:rsid w:val="009E3E2A"/>
    <w:rsid w:val="009E414D"/>
    <w:rsid w:val="009E51B2"/>
    <w:rsid w:val="009E5241"/>
    <w:rsid w:val="009E5EF8"/>
    <w:rsid w:val="009E79F5"/>
    <w:rsid w:val="009F074F"/>
    <w:rsid w:val="009F0B7F"/>
    <w:rsid w:val="009F147B"/>
    <w:rsid w:val="009F35F1"/>
    <w:rsid w:val="009F384C"/>
    <w:rsid w:val="009F4C1E"/>
    <w:rsid w:val="009F598B"/>
    <w:rsid w:val="009F6262"/>
    <w:rsid w:val="009F655C"/>
    <w:rsid w:val="009F7266"/>
    <w:rsid w:val="009F793F"/>
    <w:rsid w:val="009F7968"/>
    <w:rsid w:val="009F7B0A"/>
    <w:rsid w:val="00A009D7"/>
    <w:rsid w:val="00A02BF3"/>
    <w:rsid w:val="00A03A7D"/>
    <w:rsid w:val="00A046C1"/>
    <w:rsid w:val="00A05FD5"/>
    <w:rsid w:val="00A06A63"/>
    <w:rsid w:val="00A071E3"/>
    <w:rsid w:val="00A076EB"/>
    <w:rsid w:val="00A133A4"/>
    <w:rsid w:val="00A13875"/>
    <w:rsid w:val="00A14010"/>
    <w:rsid w:val="00A14A6E"/>
    <w:rsid w:val="00A17532"/>
    <w:rsid w:val="00A2074C"/>
    <w:rsid w:val="00A23510"/>
    <w:rsid w:val="00A236EF"/>
    <w:rsid w:val="00A24322"/>
    <w:rsid w:val="00A2487B"/>
    <w:rsid w:val="00A2508A"/>
    <w:rsid w:val="00A31B54"/>
    <w:rsid w:val="00A31C2F"/>
    <w:rsid w:val="00A35F45"/>
    <w:rsid w:val="00A37EB7"/>
    <w:rsid w:val="00A41858"/>
    <w:rsid w:val="00A444FD"/>
    <w:rsid w:val="00A45824"/>
    <w:rsid w:val="00A50FFD"/>
    <w:rsid w:val="00A53F65"/>
    <w:rsid w:val="00A55428"/>
    <w:rsid w:val="00A55E02"/>
    <w:rsid w:val="00A57C6F"/>
    <w:rsid w:val="00A57D84"/>
    <w:rsid w:val="00A6015D"/>
    <w:rsid w:val="00A603F9"/>
    <w:rsid w:val="00A60A29"/>
    <w:rsid w:val="00A60FAD"/>
    <w:rsid w:val="00A61884"/>
    <w:rsid w:val="00A650CE"/>
    <w:rsid w:val="00A657F8"/>
    <w:rsid w:val="00A65C7C"/>
    <w:rsid w:val="00A65FA0"/>
    <w:rsid w:val="00A67A48"/>
    <w:rsid w:val="00A70985"/>
    <w:rsid w:val="00A70CE8"/>
    <w:rsid w:val="00A719D9"/>
    <w:rsid w:val="00A74A38"/>
    <w:rsid w:val="00A76F06"/>
    <w:rsid w:val="00A818B4"/>
    <w:rsid w:val="00A827F9"/>
    <w:rsid w:val="00A904C2"/>
    <w:rsid w:val="00A91448"/>
    <w:rsid w:val="00A96415"/>
    <w:rsid w:val="00A97666"/>
    <w:rsid w:val="00A9785B"/>
    <w:rsid w:val="00A97B12"/>
    <w:rsid w:val="00AA32D4"/>
    <w:rsid w:val="00AA556D"/>
    <w:rsid w:val="00AA6CE7"/>
    <w:rsid w:val="00AB040C"/>
    <w:rsid w:val="00AB302A"/>
    <w:rsid w:val="00AB338D"/>
    <w:rsid w:val="00AB36EC"/>
    <w:rsid w:val="00AB39AF"/>
    <w:rsid w:val="00AB4ACA"/>
    <w:rsid w:val="00AB6045"/>
    <w:rsid w:val="00AB67FB"/>
    <w:rsid w:val="00AB6B1D"/>
    <w:rsid w:val="00AB7617"/>
    <w:rsid w:val="00AC10B4"/>
    <w:rsid w:val="00AC277B"/>
    <w:rsid w:val="00AC2FC5"/>
    <w:rsid w:val="00AC3A37"/>
    <w:rsid w:val="00AC4F96"/>
    <w:rsid w:val="00AC56D1"/>
    <w:rsid w:val="00AC6605"/>
    <w:rsid w:val="00AD0BCC"/>
    <w:rsid w:val="00AD145C"/>
    <w:rsid w:val="00AD1CE7"/>
    <w:rsid w:val="00AD2E57"/>
    <w:rsid w:val="00AD403E"/>
    <w:rsid w:val="00AD6507"/>
    <w:rsid w:val="00AE14AD"/>
    <w:rsid w:val="00AE1B74"/>
    <w:rsid w:val="00AE2E59"/>
    <w:rsid w:val="00AE4203"/>
    <w:rsid w:val="00AE587C"/>
    <w:rsid w:val="00AF17A0"/>
    <w:rsid w:val="00AF24FA"/>
    <w:rsid w:val="00AF5CAF"/>
    <w:rsid w:val="00AF68DD"/>
    <w:rsid w:val="00B00962"/>
    <w:rsid w:val="00B01B93"/>
    <w:rsid w:val="00B03040"/>
    <w:rsid w:val="00B0473F"/>
    <w:rsid w:val="00B04823"/>
    <w:rsid w:val="00B04C3C"/>
    <w:rsid w:val="00B04F67"/>
    <w:rsid w:val="00B05402"/>
    <w:rsid w:val="00B0587B"/>
    <w:rsid w:val="00B0609D"/>
    <w:rsid w:val="00B061F1"/>
    <w:rsid w:val="00B06F24"/>
    <w:rsid w:val="00B120F5"/>
    <w:rsid w:val="00B160F9"/>
    <w:rsid w:val="00B16149"/>
    <w:rsid w:val="00B17A42"/>
    <w:rsid w:val="00B17A89"/>
    <w:rsid w:val="00B221DD"/>
    <w:rsid w:val="00B228C2"/>
    <w:rsid w:val="00B24721"/>
    <w:rsid w:val="00B24977"/>
    <w:rsid w:val="00B26E8C"/>
    <w:rsid w:val="00B26FF1"/>
    <w:rsid w:val="00B27522"/>
    <w:rsid w:val="00B30330"/>
    <w:rsid w:val="00B375BB"/>
    <w:rsid w:val="00B375E3"/>
    <w:rsid w:val="00B378F5"/>
    <w:rsid w:val="00B37D0A"/>
    <w:rsid w:val="00B40959"/>
    <w:rsid w:val="00B40CB2"/>
    <w:rsid w:val="00B40DA7"/>
    <w:rsid w:val="00B46228"/>
    <w:rsid w:val="00B526E3"/>
    <w:rsid w:val="00B53296"/>
    <w:rsid w:val="00B539BF"/>
    <w:rsid w:val="00B547AC"/>
    <w:rsid w:val="00B54EFB"/>
    <w:rsid w:val="00B611BD"/>
    <w:rsid w:val="00B62AF5"/>
    <w:rsid w:val="00B66C41"/>
    <w:rsid w:val="00B66C89"/>
    <w:rsid w:val="00B70779"/>
    <w:rsid w:val="00B712CE"/>
    <w:rsid w:val="00B71A1F"/>
    <w:rsid w:val="00B728C7"/>
    <w:rsid w:val="00B73266"/>
    <w:rsid w:val="00B7412E"/>
    <w:rsid w:val="00B74191"/>
    <w:rsid w:val="00B745D0"/>
    <w:rsid w:val="00B8035D"/>
    <w:rsid w:val="00B825A4"/>
    <w:rsid w:val="00B84F5E"/>
    <w:rsid w:val="00B8748E"/>
    <w:rsid w:val="00B87E35"/>
    <w:rsid w:val="00B90B09"/>
    <w:rsid w:val="00B9144E"/>
    <w:rsid w:val="00B91ACD"/>
    <w:rsid w:val="00B92EC9"/>
    <w:rsid w:val="00B9313F"/>
    <w:rsid w:val="00B934FC"/>
    <w:rsid w:val="00B94745"/>
    <w:rsid w:val="00B95DEB"/>
    <w:rsid w:val="00B9636F"/>
    <w:rsid w:val="00B978CF"/>
    <w:rsid w:val="00BA0E70"/>
    <w:rsid w:val="00BA1F04"/>
    <w:rsid w:val="00BA30A2"/>
    <w:rsid w:val="00BA33A6"/>
    <w:rsid w:val="00BA4755"/>
    <w:rsid w:val="00BA5B9A"/>
    <w:rsid w:val="00BA67FA"/>
    <w:rsid w:val="00BA6947"/>
    <w:rsid w:val="00BA77A7"/>
    <w:rsid w:val="00BA77BD"/>
    <w:rsid w:val="00BB0979"/>
    <w:rsid w:val="00BB0BA0"/>
    <w:rsid w:val="00BB241A"/>
    <w:rsid w:val="00BB3DB5"/>
    <w:rsid w:val="00BB5E13"/>
    <w:rsid w:val="00BB73D8"/>
    <w:rsid w:val="00BC11DF"/>
    <w:rsid w:val="00BC29B0"/>
    <w:rsid w:val="00BC3218"/>
    <w:rsid w:val="00BC5839"/>
    <w:rsid w:val="00BC6FD2"/>
    <w:rsid w:val="00BC7954"/>
    <w:rsid w:val="00BD1221"/>
    <w:rsid w:val="00BD1BDD"/>
    <w:rsid w:val="00BD32DC"/>
    <w:rsid w:val="00BD4F26"/>
    <w:rsid w:val="00BD578C"/>
    <w:rsid w:val="00BD587E"/>
    <w:rsid w:val="00BD5D8D"/>
    <w:rsid w:val="00BD6715"/>
    <w:rsid w:val="00BD6C0D"/>
    <w:rsid w:val="00BE2A2A"/>
    <w:rsid w:val="00BE44AD"/>
    <w:rsid w:val="00BF1CC8"/>
    <w:rsid w:val="00BF277C"/>
    <w:rsid w:val="00BF2D3B"/>
    <w:rsid w:val="00BF3839"/>
    <w:rsid w:val="00BF3CBD"/>
    <w:rsid w:val="00BF44FE"/>
    <w:rsid w:val="00BF49BF"/>
    <w:rsid w:val="00BF4F0A"/>
    <w:rsid w:val="00BF5EE9"/>
    <w:rsid w:val="00C01AB3"/>
    <w:rsid w:val="00C05304"/>
    <w:rsid w:val="00C056DF"/>
    <w:rsid w:val="00C05C69"/>
    <w:rsid w:val="00C068C2"/>
    <w:rsid w:val="00C100E7"/>
    <w:rsid w:val="00C10B76"/>
    <w:rsid w:val="00C10ED7"/>
    <w:rsid w:val="00C12F1E"/>
    <w:rsid w:val="00C12FD0"/>
    <w:rsid w:val="00C13CFD"/>
    <w:rsid w:val="00C13D39"/>
    <w:rsid w:val="00C1660A"/>
    <w:rsid w:val="00C16AA0"/>
    <w:rsid w:val="00C17803"/>
    <w:rsid w:val="00C17A06"/>
    <w:rsid w:val="00C17B6C"/>
    <w:rsid w:val="00C24B33"/>
    <w:rsid w:val="00C275EC"/>
    <w:rsid w:val="00C3370F"/>
    <w:rsid w:val="00C33A6D"/>
    <w:rsid w:val="00C34707"/>
    <w:rsid w:val="00C37C31"/>
    <w:rsid w:val="00C40854"/>
    <w:rsid w:val="00C42205"/>
    <w:rsid w:val="00C45041"/>
    <w:rsid w:val="00C4756C"/>
    <w:rsid w:val="00C47D55"/>
    <w:rsid w:val="00C50672"/>
    <w:rsid w:val="00C50D19"/>
    <w:rsid w:val="00C54136"/>
    <w:rsid w:val="00C55392"/>
    <w:rsid w:val="00C56873"/>
    <w:rsid w:val="00C56AA2"/>
    <w:rsid w:val="00C57598"/>
    <w:rsid w:val="00C57D22"/>
    <w:rsid w:val="00C60288"/>
    <w:rsid w:val="00C61DA1"/>
    <w:rsid w:val="00C61E41"/>
    <w:rsid w:val="00C621E9"/>
    <w:rsid w:val="00C631EA"/>
    <w:rsid w:val="00C63201"/>
    <w:rsid w:val="00C64846"/>
    <w:rsid w:val="00C654F2"/>
    <w:rsid w:val="00C668D2"/>
    <w:rsid w:val="00C67D0E"/>
    <w:rsid w:val="00C7079D"/>
    <w:rsid w:val="00C70AFE"/>
    <w:rsid w:val="00C71D5F"/>
    <w:rsid w:val="00C72D01"/>
    <w:rsid w:val="00C72D59"/>
    <w:rsid w:val="00C74125"/>
    <w:rsid w:val="00C74E40"/>
    <w:rsid w:val="00C757B8"/>
    <w:rsid w:val="00C75B76"/>
    <w:rsid w:val="00C75FA3"/>
    <w:rsid w:val="00C77023"/>
    <w:rsid w:val="00C80155"/>
    <w:rsid w:val="00C81F23"/>
    <w:rsid w:val="00C86317"/>
    <w:rsid w:val="00C905F0"/>
    <w:rsid w:val="00C92CAC"/>
    <w:rsid w:val="00C9353F"/>
    <w:rsid w:val="00C93A1B"/>
    <w:rsid w:val="00C9460E"/>
    <w:rsid w:val="00C94934"/>
    <w:rsid w:val="00C950EB"/>
    <w:rsid w:val="00C960F8"/>
    <w:rsid w:val="00C96D3D"/>
    <w:rsid w:val="00CA0B9A"/>
    <w:rsid w:val="00CA1202"/>
    <w:rsid w:val="00CA4046"/>
    <w:rsid w:val="00CA4148"/>
    <w:rsid w:val="00CA52C9"/>
    <w:rsid w:val="00CB095E"/>
    <w:rsid w:val="00CB1DF7"/>
    <w:rsid w:val="00CB4325"/>
    <w:rsid w:val="00CB4C26"/>
    <w:rsid w:val="00CB4E6A"/>
    <w:rsid w:val="00CB59EF"/>
    <w:rsid w:val="00CB5F30"/>
    <w:rsid w:val="00CB6771"/>
    <w:rsid w:val="00CB6DFB"/>
    <w:rsid w:val="00CB7F44"/>
    <w:rsid w:val="00CC128C"/>
    <w:rsid w:val="00CC2703"/>
    <w:rsid w:val="00CC2825"/>
    <w:rsid w:val="00CC2A35"/>
    <w:rsid w:val="00CC2DCC"/>
    <w:rsid w:val="00CC3B17"/>
    <w:rsid w:val="00CC46BE"/>
    <w:rsid w:val="00CC6024"/>
    <w:rsid w:val="00CC6DAA"/>
    <w:rsid w:val="00CC76BB"/>
    <w:rsid w:val="00CD047E"/>
    <w:rsid w:val="00CD0F8B"/>
    <w:rsid w:val="00CE04BA"/>
    <w:rsid w:val="00CE0A53"/>
    <w:rsid w:val="00CE3D8D"/>
    <w:rsid w:val="00CE4330"/>
    <w:rsid w:val="00CE466A"/>
    <w:rsid w:val="00CE4717"/>
    <w:rsid w:val="00CE4A69"/>
    <w:rsid w:val="00CE5B88"/>
    <w:rsid w:val="00CE67AB"/>
    <w:rsid w:val="00CE7549"/>
    <w:rsid w:val="00CF11AA"/>
    <w:rsid w:val="00CF19B0"/>
    <w:rsid w:val="00CF1A26"/>
    <w:rsid w:val="00CF2843"/>
    <w:rsid w:val="00CF30C2"/>
    <w:rsid w:val="00CF4641"/>
    <w:rsid w:val="00CF4E8C"/>
    <w:rsid w:val="00CF59DF"/>
    <w:rsid w:val="00D03453"/>
    <w:rsid w:val="00D053CB"/>
    <w:rsid w:val="00D0694F"/>
    <w:rsid w:val="00D07623"/>
    <w:rsid w:val="00D1059A"/>
    <w:rsid w:val="00D112D2"/>
    <w:rsid w:val="00D12E1B"/>
    <w:rsid w:val="00D13B50"/>
    <w:rsid w:val="00D13F27"/>
    <w:rsid w:val="00D15854"/>
    <w:rsid w:val="00D15AD7"/>
    <w:rsid w:val="00D16206"/>
    <w:rsid w:val="00D16E00"/>
    <w:rsid w:val="00D20ACC"/>
    <w:rsid w:val="00D20C36"/>
    <w:rsid w:val="00D237B6"/>
    <w:rsid w:val="00D253F5"/>
    <w:rsid w:val="00D26887"/>
    <w:rsid w:val="00D30CED"/>
    <w:rsid w:val="00D316DF"/>
    <w:rsid w:val="00D31F0B"/>
    <w:rsid w:val="00D320E6"/>
    <w:rsid w:val="00D34F8B"/>
    <w:rsid w:val="00D35133"/>
    <w:rsid w:val="00D365DF"/>
    <w:rsid w:val="00D3661D"/>
    <w:rsid w:val="00D36BD8"/>
    <w:rsid w:val="00D40062"/>
    <w:rsid w:val="00D40D12"/>
    <w:rsid w:val="00D41EB1"/>
    <w:rsid w:val="00D42D94"/>
    <w:rsid w:val="00D45723"/>
    <w:rsid w:val="00D4720E"/>
    <w:rsid w:val="00D52736"/>
    <w:rsid w:val="00D54CDB"/>
    <w:rsid w:val="00D57F92"/>
    <w:rsid w:val="00D62145"/>
    <w:rsid w:val="00D6251D"/>
    <w:rsid w:val="00D64EF6"/>
    <w:rsid w:val="00D653C0"/>
    <w:rsid w:val="00D66A4F"/>
    <w:rsid w:val="00D721EE"/>
    <w:rsid w:val="00D74B0F"/>
    <w:rsid w:val="00D74D17"/>
    <w:rsid w:val="00D76EBF"/>
    <w:rsid w:val="00D7721B"/>
    <w:rsid w:val="00D77456"/>
    <w:rsid w:val="00D7760A"/>
    <w:rsid w:val="00D77B37"/>
    <w:rsid w:val="00D8056C"/>
    <w:rsid w:val="00D8092E"/>
    <w:rsid w:val="00D831C0"/>
    <w:rsid w:val="00D8329A"/>
    <w:rsid w:val="00D84736"/>
    <w:rsid w:val="00D84DBB"/>
    <w:rsid w:val="00D90501"/>
    <w:rsid w:val="00D91715"/>
    <w:rsid w:val="00D9190E"/>
    <w:rsid w:val="00D9449B"/>
    <w:rsid w:val="00D94680"/>
    <w:rsid w:val="00D94B46"/>
    <w:rsid w:val="00DA7348"/>
    <w:rsid w:val="00DB2978"/>
    <w:rsid w:val="00DB2F35"/>
    <w:rsid w:val="00DB52B8"/>
    <w:rsid w:val="00DB5FA3"/>
    <w:rsid w:val="00DB6CC3"/>
    <w:rsid w:val="00DB712A"/>
    <w:rsid w:val="00DB7271"/>
    <w:rsid w:val="00DC2CAC"/>
    <w:rsid w:val="00DC4B4F"/>
    <w:rsid w:val="00DC6298"/>
    <w:rsid w:val="00DD1154"/>
    <w:rsid w:val="00DD1328"/>
    <w:rsid w:val="00DE009C"/>
    <w:rsid w:val="00DE372F"/>
    <w:rsid w:val="00DE3AD5"/>
    <w:rsid w:val="00DE3B54"/>
    <w:rsid w:val="00DE57D6"/>
    <w:rsid w:val="00DF27C9"/>
    <w:rsid w:val="00DF3D7F"/>
    <w:rsid w:val="00DF41F2"/>
    <w:rsid w:val="00E018BE"/>
    <w:rsid w:val="00E03C4E"/>
    <w:rsid w:val="00E03DAC"/>
    <w:rsid w:val="00E0470D"/>
    <w:rsid w:val="00E04BBC"/>
    <w:rsid w:val="00E10158"/>
    <w:rsid w:val="00E13955"/>
    <w:rsid w:val="00E144C8"/>
    <w:rsid w:val="00E144F1"/>
    <w:rsid w:val="00E14A42"/>
    <w:rsid w:val="00E14E08"/>
    <w:rsid w:val="00E157B6"/>
    <w:rsid w:val="00E15816"/>
    <w:rsid w:val="00E15C6A"/>
    <w:rsid w:val="00E15CB0"/>
    <w:rsid w:val="00E1784F"/>
    <w:rsid w:val="00E20BF7"/>
    <w:rsid w:val="00E20D98"/>
    <w:rsid w:val="00E21D84"/>
    <w:rsid w:val="00E21EFC"/>
    <w:rsid w:val="00E22F90"/>
    <w:rsid w:val="00E23279"/>
    <w:rsid w:val="00E23856"/>
    <w:rsid w:val="00E25571"/>
    <w:rsid w:val="00E25F1C"/>
    <w:rsid w:val="00E271D2"/>
    <w:rsid w:val="00E31049"/>
    <w:rsid w:val="00E31714"/>
    <w:rsid w:val="00E349EE"/>
    <w:rsid w:val="00E35184"/>
    <w:rsid w:val="00E379A2"/>
    <w:rsid w:val="00E4067F"/>
    <w:rsid w:val="00E40F16"/>
    <w:rsid w:val="00E41AED"/>
    <w:rsid w:val="00E42907"/>
    <w:rsid w:val="00E43C2D"/>
    <w:rsid w:val="00E4472C"/>
    <w:rsid w:val="00E454B5"/>
    <w:rsid w:val="00E50065"/>
    <w:rsid w:val="00E5182F"/>
    <w:rsid w:val="00E54944"/>
    <w:rsid w:val="00E54D15"/>
    <w:rsid w:val="00E54E72"/>
    <w:rsid w:val="00E57A4D"/>
    <w:rsid w:val="00E57D8A"/>
    <w:rsid w:val="00E603D0"/>
    <w:rsid w:val="00E60BFF"/>
    <w:rsid w:val="00E61D30"/>
    <w:rsid w:val="00E638A7"/>
    <w:rsid w:val="00E639C7"/>
    <w:rsid w:val="00E6576E"/>
    <w:rsid w:val="00E66C08"/>
    <w:rsid w:val="00E724D9"/>
    <w:rsid w:val="00E739E6"/>
    <w:rsid w:val="00E7466D"/>
    <w:rsid w:val="00E74950"/>
    <w:rsid w:val="00E74CC1"/>
    <w:rsid w:val="00E770E5"/>
    <w:rsid w:val="00E817CF"/>
    <w:rsid w:val="00E823AD"/>
    <w:rsid w:val="00E82C3B"/>
    <w:rsid w:val="00E8324A"/>
    <w:rsid w:val="00E83C24"/>
    <w:rsid w:val="00E900B1"/>
    <w:rsid w:val="00E90597"/>
    <w:rsid w:val="00E90D2A"/>
    <w:rsid w:val="00E926D3"/>
    <w:rsid w:val="00E936B6"/>
    <w:rsid w:val="00E93AD1"/>
    <w:rsid w:val="00E96141"/>
    <w:rsid w:val="00EA0E85"/>
    <w:rsid w:val="00EA13D7"/>
    <w:rsid w:val="00EA1D0E"/>
    <w:rsid w:val="00EA2116"/>
    <w:rsid w:val="00EA3706"/>
    <w:rsid w:val="00EA4030"/>
    <w:rsid w:val="00EA5706"/>
    <w:rsid w:val="00EB1CA2"/>
    <w:rsid w:val="00EB4D42"/>
    <w:rsid w:val="00EB531A"/>
    <w:rsid w:val="00EC0DD4"/>
    <w:rsid w:val="00EC2D5D"/>
    <w:rsid w:val="00EC43BE"/>
    <w:rsid w:val="00EC5DC4"/>
    <w:rsid w:val="00EC65CF"/>
    <w:rsid w:val="00ED015C"/>
    <w:rsid w:val="00ED243D"/>
    <w:rsid w:val="00ED3A8C"/>
    <w:rsid w:val="00ED3DFD"/>
    <w:rsid w:val="00ED507E"/>
    <w:rsid w:val="00ED6D87"/>
    <w:rsid w:val="00ED6DBE"/>
    <w:rsid w:val="00EE1D6F"/>
    <w:rsid w:val="00EE25C6"/>
    <w:rsid w:val="00EE286C"/>
    <w:rsid w:val="00EE2EC4"/>
    <w:rsid w:val="00EE3F79"/>
    <w:rsid w:val="00EE58B1"/>
    <w:rsid w:val="00EE69A1"/>
    <w:rsid w:val="00EF06A8"/>
    <w:rsid w:val="00EF1A84"/>
    <w:rsid w:val="00EF2275"/>
    <w:rsid w:val="00EF258D"/>
    <w:rsid w:val="00EF403F"/>
    <w:rsid w:val="00EF4814"/>
    <w:rsid w:val="00EF4B90"/>
    <w:rsid w:val="00EF5627"/>
    <w:rsid w:val="00F009D0"/>
    <w:rsid w:val="00F00A86"/>
    <w:rsid w:val="00F01168"/>
    <w:rsid w:val="00F0122B"/>
    <w:rsid w:val="00F0426C"/>
    <w:rsid w:val="00F04D3A"/>
    <w:rsid w:val="00F04FFB"/>
    <w:rsid w:val="00F06C24"/>
    <w:rsid w:val="00F06CD8"/>
    <w:rsid w:val="00F106B8"/>
    <w:rsid w:val="00F116BA"/>
    <w:rsid w:val="00F12D20"/>
    <w:rsid w:val="00F1323A"/>
    <w:rsid w:val="00F13BD1"/>
    <w:rsid w:val="00F16569"/>
    <w:rsid w:val="00F16DA4"/>
    <w:rsid w:val="00F21AE6"/>
    <w:rsid w:val="00F248BD"/>
    <w:rsid w:val="00F25BC8"/>
    <w:rsid w:val="00F27A3C"/>
    <w:rsid w:val="00F307EC"/>
    <w:rsid w:val="00F31CC4"/>
    <w:rsid w:val="00F3291C"/>
    <w:rsid w:val="00F32F62"/>
    <w:rsid w:val="00F3516B"/>
    <w:rsid w:val="00F365B3"/>
    <w:rsid w:val="00F36C26"/>
    <w:rsid w:val="00F36FA9"/>
    <w:rsid w:val="00F371C2"/>
    <w:rsid w:val="00F37D18"/>
    <w:rsid w:val="00F4014D"/>
    <w:rsid w:val="00F409BF"/>
    <w:rsid w:val="00F40A46"/>
    <w:rsid w:val="00F442A5"/>
    <w:rsid w:val="00F44F6E"/>
    <w:rsid w:val="00F45340"/>
    <w:rsid w:val="00F456A1"/>
    <w:rsid w:val="00F45E4A"/>
    <w:rsid w:val="00F50115"/>
    <w:rsid w:val="00F5148E"/>
    <w:rsid w:val="00F51AC3"/>
    <w:rsid w:val="00F51B69"/>
    <w:rsid w:val="00F525F4"/>
    <w:rsid w:val="00F547C4"/>
    <w:rsid w:val="00F5538E"/>
    <w:rsid w:val="00F60BF1"/>
    <w:rsid w:val="00F6130D"/>
    <w:rsid w:val="00F6260B"/>
    <w:rsid w:val="00F64AD1"/>
    <w:rsid w:val="00F64E6C"/>
    <w:rsid w:val="00F65908"/>
    <w:rsid w:val="00F660CC"/>
    <w:rsid w:val="00F676B8"/>
    <w:rsid w:val="00F67CAA"/>
    <w:rsid w:val="00F7009F"/>
    <w:rsid w:val="00F710B2"/>
    <w:rsid w:val="00F72008"/>
    <w:rsid w:val="00F72FFC"/>
    <w:rsid w:val="00F73F00"/>
    <w:rsid w:val="00F74122"/>
    <w:rsid w:val="00F7635E"/>
    <w:rsid w:val="00F766AF"/>
    <w:rsid w:val="00F766E6"/>
    <w:rsid w:val="00F80047"/>
    <w:rsid w:val="00F801EC"/>
    <w:rsid w:val="00F825A8"/>
    <w:rsid w:val="00F849E2"/>
    <w:rsid w:val="00F9124C"/>
    <w:rsid w:val="00F92A3F"/>
    <w:rsid w:val="00F92BC9"/>
    <w:rsid w:val="00F92C5C"/>
    <w:rsid w:val="00F92CCE"/>
    <w:rsid w:val="00F92D38"/>
    <w:rsid w:val="00F931E9"/>
    <w:rsid w:val="00F93846"/>
    <w:rsid w:val="00F944BE"/>
    <w:rsid w:val="00F946F7"/>
    <w:rsid w:val="00F96147"/>
    <w:rsid w:val="00FA023D"/>
    <w:rsid w:val="00FA2335"/>
    <w:rsid w:val="00FA28F8"/>
    <w:rsid w:val="00FA462A"/>
    <w:rsid w:val="00FA5595"/>
    <w:rsid w:val="00FA6276"/>
    <w:rsid w:val="00FA7CAC"/>
    <w:rsid w:val="00FB1063"/>
    <w:rsid w:val="00FB24D0"/>
    <w:rsid w:val="00FB283C"/>
    <w:rsid w:val="00FB5B74"/>
    <w:rsid w:val="00FC0792"/>
    <w:rsid w:val="00FC2968"/>
    <w:rsid w:val="00FC3B71"/>
    <w:rsid w:val="00FC45C4"/>
    <w:rsid w:val="00FC4E08"/>
    <w:rsid w:val="00FC4E46"/>
    <w:rsid w:val="00FC5D8D"/>
    <w:rsid w:val="00FC7B06"/>
    <w:rsid w:val="00FD2640"/>
    <w:rsid w:val="00FD2A43"/>
    <w:rsid w:val="00FD3048"/>
    <w:rsid w:val="00FD30A8"/>
    <w:rsid w:val="00FD330C"/>
    <w:rsid w:val="00FD76E6"/>
    <w:rsid w:val="00FE2B62"/>
    <w:rsid w:val="00FE53C7"/>
    <w:rsid w:val="00FE6249"/>
    <w:rsid w:val="00FE739F"/>
    <w:rsid w:val="00FE7C9D"/>
    <w:rsid w:val="00FF1C2C"/>
    <w:rsid w:val="00FF22EB"/>
    <w:rsid w:val="00FF245D"/>
    <w:rsid w:val="00FF3938"/>
    <w:rsid w:val="00FF420F"/>
    <w:rsid w:val="00FF43FE"/>
    <w:rsid w:val="00FF45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4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nhideWhenUsed="0" w:qFormat="1"/>
    <w:lsdException w:name="Title" w:semiHidden="0" w:uiPriority="10" w:unhideWhenUsed="0"/>
    <w:lsdException w:name="Default Paragraph Font" w:uiPriority="1"/>
    <w:lsdException w:name="Body Text" w:semiHidden="0" w:unhideWhenUsed="0" w:qFormat="1"/>
    <w:lsdException w:name="Subtitle" w:semiHidden="0" w:uiPriority="11" w:unhideWhenUsed="0" w:qFormat="1"/>
    <w:lsdException w:name="Strong" w:semiHidden="0" w:uiPriority="22" w:unhideWhenUsed="0" w:qFormat="1"/>
    <w:lsdException w:name="Emphasis" w:semiHidden="0" w:uiPriority="20" w:unhideWhenUsed="0"/>
    <w:lsdException w:name="Table Grid 1" w:uiPriority="0"/>
    <w:lsdException w:name="Table Grid" w:semiHidden="0" w:uiPriority="0" w:unhideWhenUsed="0"/>
    <w:lsdException w:name="No Spacing"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lsdException w:name="Bibliography" w:uiPriority="70" w:unhideWhenUsed="0"/>
    <w:lsdException w:name="TOC Heading" w:uiPriority="71" w:qFormat="1"/>
  </w:latentStyles>
  <w:style w:type="paragraph" w:default="1" w:styleId="Normal">
    <w:name w:val="Normal"/>
    <w:qFormat/>
    <w:rsid w:val="00021BF2"/>
  </w:style>
  <w:style w:type="paragraph" w:styleId="Heading1">
    <w:name w:val="heading 1"/>
    <w:basedOn w:val="Normal"/>
    <w:next w:val="Normal"/>
    <w:link w:val="Heading1Char"/>
    <w:uiPriority w:val="9"/>
    <w:qFormat/>
    <w:rsid w:val="00D03453"/>
    <w:pPr>
      <w:keepNext/>
      <w:keepLines/>
      <w:spacing w:before="120" w:after="120"/>
      <w:outlineLvl w:val="0"/>
    </w:pPr>
    <w:rPr>
      <w:rFonts w:eastAsia="Times New Roman"/>
      <w:b/>
      <w:bCs/>
      <w:sz w:val="28"/>
      <w:szCs w:val="28"/>
      <w:u w:val="single"/>
    </w:rPr>
  </w:style>
  <w:style w:type="paragraph" w:styleId="Heading2">
    <w:name w:val="heading 2"/>
    <w:basedOn w:val="Heading1"/>
    <w:next w:val="Normal"/>
    <w:link w:val="Heading2Char"/>
    <w:uiPriority w:val="9"/>
    <w:qFormat/>
    <w:rsid w:val="00D03453"/>
    <w:pPr>
      <w:spacing w:after="0"/>
      <w:outlineLvl w:val="1"/>
    </w:pPr>
    <w:rPr>
      <w:i/>
      <w:sz w:val="22"/>
    </w:rPr>
  </w:style>
  <w:style w:type="paragraph" w:styleId="Heading3">
    <w:name w:val="heading 3"/>
    <w:basedOn w:val="Normal"/>
    <w:next w:val="Normal"/>
    <w:link w:val="Heading3Char"/>
    <w:uiPriority w:val="9"/>
    <w:qFormat/>
    <w:rsid w:val="00A62379"/>
    <w:pPr>
      <w:keepNext/>
      <w:keepLines/>
      <w:outlineLvl w:val="2"/>
    </w:pPr>
    <w:rPr>
      <w:rFonts w:eastAsia="Times New Roman"/>
      <w:bCs/>
      <w:i/>
    </w:rPr>
  </w:style>
  <w:style w:type="paragraph" w:styleId="Heading4">
    <w:name w:val="heading 4"/>
    <w:basedOn w:val="Normal"/>
    <w:next w:val="Normal"/>
    <w:link w:val="Heading4Char"/>
    <w:uiPriority w:val="9"/>
    <w:qFormat/>
    <w:rsid w:val="00A374BE"/>
    <w:pPr>
      <w:keepNext/>
      <w:keepLines/>
      <w:spacing w:before="200"/>
      <w:outlineLvl w:val="3"/>
    </w:pPr>
    <w:rPr>
      <w:rFonts w:eastAsia="Times New Roman"/>
      <w:bCs/>
      <w:i/>
      <w:iCs/>
    </w:rPr>
  </w:style>
  <w:style w:type="paragraph" w:styleId="Heading5">
    <w:name w:val="heading 5"/>
    <w:basedOn w:val="Normal"/>
    <w:next w:val="Normal"/>
    <w:link w:val="Heading5Char"/>
    <w:uiPriority w:val="9"/>
    <w:semiHidden/>
    <w:unhideWhenUsed/>
    <w:qFormat/>
    <w:rsid w:val="009C5FC0"/>
    <w:pPr>
      <w:keepNext/>
      <w:keepLines/>
      <w:spacing w:before="200"/>
      <w:outlineLvl w:val="4"/>
    </w:pPr>
    <w:rPr>
      <w:rFonts w:asciiTheme="majorHAnsi" w:eastAsiaTheme="majorEastAsia" w:hAnsiTheme="majorHAnsi" w:cstheme="majorBidi"/>
      <w:color w:val="1B6B85" w:themeColor="accent1" w:themeShade="7F"/>
    </w:rPr>
  </w:style>
  <w:style w:type="paragraph" w:styleId="Heading6">
    <w:name w:val="heading 6"/>
    <w:basedOn w:val="Normal"/>
    <w:next w:val="Normal"/>
    <w:link w:val="Heading6Char"/>
    <w:uiPriority w:val="9"/>
    <w:semiHidden/>
    <w:unhideWhenUsed/>
    <w:qFormat/>
    <w:rsid w:val="009C5FC0"/>
    <w:pPr>
      <w:keepNext/>
      <w:keepLines/>
      <w:spacing w:before="200"/>
      <w:outlineLvl w:val="5"/>
    </w:pPr>
    <w:rPr>
      <w:rFonts w:asciiTheme="majorHAnsi" w:eastAsiaTheme="majorEastAsia" w:hAnsiTheme="majorHAnsi" w:cstheme="majorBidi"/>
      <w:i/>
      <w:iCs/>
      <w:color w:val="1B6B85" w:themeColor="accent1" w:themeShade="7F"/>
    </w:rPr>
  </w:style>
  <w:style w:type="paragraph" w:styleId="Heading7">
    <w:name w:val="heading 7"/>
    <w:basedOn w:val="Normal"/>
    <w:next w:val="Normal"/>
    <w:link w:val="Heading7Char"/>
    <w:uiPriority w:val="9"/>
    <w:semiHidden/>
    <w:unhideWhenUsed/>
    <w:qFormat/>
    <w:rsid w:val="009C5FC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5FC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5FC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31171B"/>
  </w:style>
  <w:style w:type="character" w:customStyle="1" w:styleId="BodyTextChar">
    <w:name w:val="Body Text Char"/>
    <w:basedOn w:val="DefaultParagraphFont"/>
    <w:link w:val="BodyText"/>
    <w:uiPriority w:val="99"/>
    <w:rsid w:val="0031171B"/>
    <w:rPr>
      <w:szCs w:val="22"/>
    </w:rPr>
  </w:style>
  <w:style w:type="paragraph" w:styleId="ListBullet">
    <w:name w:val="List Bullet"/>
    <w:basedOn w:val="Normal"/>
    <w:uiPriority w:val="99"/>
    <w:qFormat/>
    <w:rsid w:val="0031171B"/>
    <w:pPr>
      <w:numPr>
        <w:numId w:val="1"/>
      </w:numPr>
      <w:contextualSpacing/>
    </w:pPr>
  </w:style>
  <w:style w:type="paragraph" w:styleId="ListNumber">
    <w:name w:val="List Number"/>
    <w:basedOn w:val="Normal"/>
    <w:uiPriority w:val="99"/>
    <w:qFormat/>
    <w:rsid w:val="0031171B"/>
    <w:pPr>
      <w:numPr>
        <w:numId w:val="2"/>
      </w:numPr>
      <w:contextualSpacing/>
    </w:pPr>
  </w:style>
  <w:style w:type="character" w:customStyle="1" w:styleId="Heading1Char">
    <w:name w:val="Heading 1 Char"/>
    <w:basedOn w:val="DefaultParagraphFont"/>
    <w:link w:val="Heading1"/>
    <w:uiPriority w:val="9"/>
    <w:rsid w:val="00D03453"/>
    <w:rPr>
      <w:rFonts w:eastAsia="Times New Roman"/>
      <w:b/>
      <w:bCs/>
      <w:sz w:val="28"/>
      <w:szCs w:val="28"/>
      <w:u w:val="single"/>
    </w:rPr>
  </w:style>
  <w:style w:type="character" w:customStyle="1" w:styleId="Heading2Char">
    <w:name w:val="Heading 2 Char"/>
    <w:basedOn w:val="DefaultParagraphFont"/>
    <w:link w:val="Heading2"/>
    <w:uiPriority w:val="9"/>
    <w:rsid w:val="00D03453"/>
    <w:rPr>
      <w:rFonts w:eastAsia="Times New Roman"/>
      <w:b/>
      <w:bCs/>
      <w:i/>
      <w:szCs w:val="28"/>
      <w:u w:val="single"/>
    </w:rPr>
  </w:style>
  <w:style w:type="character" w:customStyle="1" w:styleId="Heading3Char">
    <w:name w:val="Heading 3 Char"/>
    <w:basedOn w:val="DefaultParagraphFont"/>
    <w:link w:val="Heading3"/>
    <w:uiPriority w:val="9"/>
    <w:rsid w:val="00A62379"/>
    <w:rPr>
      <w:rFonts w:ascii="Arial" w:eastAsia="Times New Roman" w:hAnsi="Arial" w:cs="Times New Roman"/>
      <w:bCs/>
      <w:i/>
      <w:sz w:val="20"/>
    </w:rPr>
  </w:style>
  <w:style w:type="paragraph" w:styleId="Header">
    <w:name w:val="header"/>
    <w:basedOn w:val="Normal"/>
    <w:link w:val="HeaderChar"/>
    <w:uiPriority w:val="99"/>
    <w:unhideWhenUsed/>
    <w:rsid w:val="00944110"/>
    <w:pPr>
      <w:tabs>
        <w:tab w:val="center" w:pos="4680"/>
        <w:tab w:val="right" w:pos="9360"/>
      </w:tabs>
    </w:pPr>
  </w:style>
  <w:style w:type="paragraph" w:styleId="Footer">
    <w:name w:val="footer"/>
    <w:basedOn w:val="Normal"/>
    <w:link w:val="FooterChar"/>
    <w:uiPriority w:val="99"/>
    <w:unhideWhenUsed/>
    <w:rsid w:val="00A374BE"/>
    <w:pPr>
      <w:tabs>
        <w:tab w:val="center" w:pos="4680"/>
        <w:tab w:val="right" w:pos="9360"/>
      </w:tabs>
    </w:pPr>
  </w:style>
  <w:style w:type="character" w:customStyle="1" w:styleId="FooterChar">
    <w:name w:val="Footer Char"/>
    <w:basedOn w:val="DefaultParagraphFont"/>
    <w:link w:val="Footer"/>
    <w:uiPriority w:val="99"/>
    <w:rsid w:val="00A374BE"/>
    <w:rPr>
      <w:sz w:val="20"/>
    </w:rPr>
  </w:style>
  <w:style w:type="paragraph" w:styleId="BalloonText">
    <w:name w:val="Balloon Text"/>
    <w:basedOn w:val="Normal"/>
    <w:link w:val="BalloonTextChar"/>
    <w:uiPriority w:val="99"/>
    <w:semiHidden/>
    <w:unhideWhenUsed/>
    <w:rsid w:val="00A374BE"/>
    <w:rPr>
      <w:rFonts w:ascii="Tahoma" w:hAnsi="Tahoma" w:cs="Tahoma"/>
      <w:sz w:val="16"/>
      <w:szCs w:val="16"/>
    </w:rPr>
  </w:style>
  <w:style w:type="character" w:customStyle="1" w:styleId="BalloonTextChar">
    <w:name w:val="Balloon Text Char"/>
    <w:basedOn w:val="DefaultParagraphFont"/>
    <w:link w:val="BalloonText"/>
    <w:uiPriority w:val="99"/>
    <w:semiHidden/>
    <w:rsid w:val="00A374BE"/>
    <w:rPr>
      <w:rFonts w:ascii="Tahoma" w:hAnsi="Tahoma" w:cs="Tahoma"/>
      <w:sz w:val="16"/>
      <w:szCs w:val="16"/>
    </w:rPr>
  </w:style>
  <w:style w:type="character" w:customStyle="1" w:styleId="Heading4Char">
    <w:name w:val="Heading 4 Char"/>
    <w:basedOn w:val="DefaultParagraphFont"/>
    <w:link w:val="Heading4"/>
    <w:uiPriority w:val="9"/>
    <w:semiHidden/>
    <w:rsid w:val="00183B93"/>
    <w:rPr>
      <w:rFonts w:ascii="Arial" w:eastAsia="Times New Roman" w:hAnsi="Arial" w:cs="Times New Roman"/>
      <w:bCs/>
      <w:i/>
      <w:iCs/>
      <w:sz w:val="20"/>
    </w:rPr>
  </w:style>
  <w:style w:type="paragraph" w:customStyle="1" w:styleId="AddressBlock">
    <w:name w:val="Address Block"/>
    <w:basedOn w:val="Normal"/>
    <w:uiPriority w:val="99"/>
    <w:rsid w:val="008E50BB"/>
    <w:pPr>
      <w:spacing w:line="200" w:lineRule="exact"/>
    </w:pPr>
    <w:rPr>
      <w:sz w:val="14"/>
    </w:rPr>
  </w:style>
  <w:style w:type="character" w:customStyle="1" w:styleId="HeaderChar">
    <w:name w:val="Header Char"/>
    <w:basedOn w:val="DefaultParagraphFont"/>
    <w:link w:val="Header"/>
    <w:uiPriority w:val="99"/>
    <w:rsid w:val="00944110"/>
    <w:rPr>
      <w:sz w:val="20"/>
    </w:rPr>
  </w:style>
  <w:style w:type="paragraph" w:customStyle="1" w:styleId="HeadlineBlue">
    <w:name w:val="Headline (Blue)"/>
    <w:basedOn w:val="Heading1"/>
    <w:qFormat/>
    <w:rsid w:val="000D4530"/>
    <w:pPr>
      <w:spacing w:before="0" w:line="300" w:lineRule="exact"/>
    </w:pPr>
    <w:rPr>
      <w:noProof/>
      <w:color w:val="63C1DF" w:themeColor="accent1"/>
      <w:sz w:val="24"/>
    </w:rPr>
  </w:style>
  <w:style w:type="paragraph" w:styleId="EnvelopeAddress">
    <w:name w:val="envelope address"/>
    <w:basedOn w:val="Normal"/>
    <w:uiPriority w:val="99"/>
    <w:semiHidden/>
    <w:rsid w:val="00CF6827"/>
    <w:pPr>
      <w:framePr w:w="7920" w:h="1980" w:hRule="exact" w:hSpace="180" w:wrap="auto" w:hAnchor="page" w:xAlign="center" w:yAlign="bottom"/>
      <w:ind w:left="2880"/>
    </w:pPr>
    <w:rPr>
      <w:rFonts w:eastAsia="Times New Roman"/>
      <w:szCs w:val="24"/>
    </w:rPr>
  </w:style>
  <w:style w:type="paragraph" w:styleId="EnvelopeReturn">
    <w:name w:val="envelope return"/>
    <w:basedOn w:val="Normal"/>
    <w:uiPriority w:val="99"/>
    <w:semiHidden/>
    <w:rsid w:val="00CF6827"/>
    <w:rPr>
      <w:rFonts w:eastAsia="Times New Roman"/>
      <w:szCs w:val="20"/>
    </w:rPr>
  </w:style>
  <w:style w:type="paragraph" w:customStyle="1" w:styleId="HeadlineSubheadBlue">
    <w:name w:val="Headline Subhead (Blue)"/>
    <w:basedOn w:val="HeadlineBlue"/>
    <w:qFormat/>
    <w:rsid w:val="000D4530"/>
    <w:rPr>
      <w:b w:val="0"/>
    </w:rPr>
  </w:style>
  <w:style w:type="table" w:styleId="TableGrid">
    <w:name w:val="Table Grid"/>
    <w:basedOn w:val="TableNormal"/>
    <w:rsid w:val="0059769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F4781"/>
    <w:rPr>
      <w:sz w:val="16"/>
      <w:szCs w:val="16"/>
    </w:rPr>
  </w:style>
  <w:style w:type="paragraph" w:styleId="CommentText">
    <w:name w:val="annotation text"/>
    <w:basedOn w:val="Normal"/>
    <w:link w:val="CommentTextChar"/>
    <w:uiPriority w:val="99"/>
    <w:semiHidden/>
    <w:unhideWhenUsed/>
    <w:rsid w:val="006F4781"/>
    <w:rPr>
      <w:szCs w:val="20"/>
    </w:rPr>
  </w:style>
  <w:style w:type="character" w:customStyle="1" w:styleId="CommentTextChar">
    <w:name w:val="Comment Text Char"/>
    <w:basedOn w:val="DefaultParagraphFont"/>
    <w:link w:val="CommentText"/>
    <w:uiPriority w:val="99"/>
    <w:semiHidden/>
    <w:rsid w:val="006F4781"/>
  </w:style>
  <w:style w:type="paragraph" w:styleId="CommentSubject">
    <w:name w:val="annotation subject"/>
    <w:basedOn w:val="CommentText"/>
    <w:next w:val="CommentText"/>
    <w:link w:val="CommentSubjectChar"/>
    <w:uiPriority w:val="99"/>
    <w:semiHidden/>
    <w:unhideWhenUsed/>
    <w:rsid w:val="006F4781"/>
    <w:rPr>
      <w:b/>
      <w:bCs/>
    </w:rPr>
  </w:style>
  <w:style w:type="character" w:customStyle="1" w:styleId="CommentSubjectChar">
    <w:name w:val="Comment Subject Char"/>
    <w:basedOn w:val="CommentTextChar"/>
    <w:link w:val="CommentSubject"/>
    <w:uiPriority w:val="99"/>
    <w:semiHidden/>
    <w:rsid w:val="006F4781"/>
    <w:rPr>
      <w:b/>
      <w:bCs/>
    </w:rPr>
  </w:style>
  <w:style w:type="paragraph" w:styleId="ListParagraph">
    <w:name w:val="List Paragraph"/>
    <w:basedOn w:val="Normal"/>
    <w:uiPriority w:val="72"/>
    <w:semiHidden/>
    <w:qFormat/>
    <w:rsid w:val="009F35F1"/>
    <w:pPr>
      <w:ind w:left="720"/>
      <w:contextualSpacing/>
    </w:pPr>
  </w:style>
  <w:style w:type="table" w:styleId="TableGrid1">
    <w:name w:val="Table Grid 1"/>
    <w:basedOn w:val="TableNormal"/>
    <w:rsid w:val="00895559"/>
    <w:pPr>
      <w:spacing w:line="260" w:lineRule="exact"/>
    </w:pPr>
    <w:rPr>
      <w:rFonts w:ascii="Times New Roman" w:eastAsia="Times New Roman" w:hAnsi="Times New Roman"/>
      <w:sz w:val="20"/>
      <w:szCs w:val="20"/>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164641"/>
    <w:pPr>
      <w:jc w:val="center"/>
    </w:pPr>
    <w:rPr>
      <w:b/>
      <w:bCs/>
      <w:sz w:val="20"/>
      <w:szCs w:val="18"/>
    </w:rPr>
  </w:style>
  <w:style w:type="paragraph" w:styleId="Bibliography">
    <w:name w:val="Bibliography"/>
    <w:basedOn w:val="Normal"/>
    <w:next w:val="Normal"/>
    <w:uiPriority w:val="70"/>
    <w:semiHidden/>
    <w:rsid w:val="009C5FC0"/>
  </w:style>
  <w:style w:type="paragraph" w:styleId="BlockText">
    <w:name w:val="Block Text"/>
    <w:basedOn w:val="Normal"/>
    <w:uiPriority w:val="99"/>
    <w:semiHidden/>
    <w:unhideWhenUsed/>
    <w:rsid w:val="009C5FC0"/>
    <w:pPr>
      <w:pBdr>
        <w:top w:val="single" w:sz="2" w:space="10" w:color="63C1DF" w:themeColor="accent1" w:shadow="1"/>
        <w:left w:val="single" w:sz="2" w:space="10" w:color="63C1DF" w:themeColor="accent1" w:shadow="1"/>
        <w:bottom w:val="single" w:sz="2" w:space="10" w:color="63C1DF" w:themeColor="accent1" w:shadow="1"/>
        <w:right w:val="single" w:sz="2" w:space="10" w:color="63C1DF" w:themeColor="accent1" w:shadow="1"/>
      </w:pBdr>
      <w:ind w:left="1152" w:right="1152"/>
    </w:pPr>
    <w:rPr>
      <w:rFonts w:asciiTheme="minorHAnsi" w:eastAsiaTheme="minorEastAsia" w:hAnsiTheme="minorHAnsi" w:cstheme="minorBidi"/>
      <w:i/>
      <w:iCs/>
      <w:color w:val="63C1DF" w:themeColor="accent1"/>
    </w:rPr>
  </w:style>
  <w:style w:type="paragraph" w:styleId="BodyText2">
    <w:name w:val="Body Text 2"/>
    <w:basedOn w:val="Normal"/>
    <w:link w:val="BodyText2Char"/>
    <w:uiPriority w:val="99"/>
    <w:semiHidden/>
    <w:unhideWhenUsed/>
    <w:rsid w:val="009C5FC0"/>
    <w:pPr>
      <w:spacing w:after="120" w:line="480" w:lineRule="auto"/>
    </w:pPr>
  </w:style>
  <w:style w:type="character" w:customStyle="1" w:styleId="BodyText2Char">
    <w:name w:val="Body Text 2 Char"/>
    <w:basedOn w:val="DefaultParagraphFont"/>
    <w:link w:val="BodyText2"/>
    <w:uiPriority w:val="99"/>
    <w:semiHidden/>
    <w:rsid w:val="009C5FC0"/>
  </w:style>
  <w:style w:type="paragraph" w:styleId="BodyText3">
    <w:name w:val="Body Text 3"/>
    <w:basedOn w:val="Normal"/>
    <w:link w:val="BodyText3Char"/>
    <w:uiPriority w:val="99"/>
    <w:semiHidden/>
    <w:unhideWhenUsed/>
    <w:rsid w:val="009C5FC0"/>
    <w:pPr>
      <w:spacing w:after="120"/>
    </w:pPr>
    <w:rPr>
      <w:sz w:val="16"/>
      <w:szCs w:val="16"/>
    </w:rPr>
  </w:style>
  <w:style w:type="character" w:customStyle="1" w:styleId="BodyText3Char">
    <w:name w:val="Body Text 3 Char"/>
    <w:basedOn w:val="DefaultParagraphFont"/>
    <w:link w:val="BodyText3"/>
    <w:uiPriority w:val="99"/>
    <w:semiHidden/>
    <w:rsid w:val="009C5FC0"/>
    <w:rPr>
      <w:sz w:val="16"/>
      <w:szCs w:val="16"/>
    </w:rPr>
  </w:style>
  <w:style w:type="paragraph" w:styleId="BodyTextFirstIndent">
    <w:name w:val="Body Text First Indent"/>
    <w:basedOn w:val="BodyText"/>
    <w:link w:val="BodyTextFirstIndentChar"/>
    <w:uiPriority w:val="99"/>
    <w:semiHidden/>
    <w:unhideWhenUsed/>
    <w:rsid w:val="009C5FC0"/>
    <w:pPr>
      <w:ind w:firstLine="360"/>
    </w:pPr>
  </w:style>
  <w:style w:type="character" w:customStyle="1" w:styleId="BodyTextFirstIndentChar">
    <w:name w:val="Body Text First Indent Char"/>
    <w:basedOn w:val="BodyTextChar"/>
    <w:link w:val="BodyTextFirstIndent"/>
    <w:uiPriority w:val="99"/>
    <w:semiHidden/>
    <w:rsid w:val="009C5FC0"/>
    <w:rPr>
      <w:szCs w:val="22"/>
    </w:rPr>
  </w:style>
  <w:style w:type="paragraph" w:styleId="BodyTextIndent">
    <w:name w:val="Body Text Indent"/>
    <w:basedOn w:val="Normal"/>
    <w:link w:val="BodyTextIndentChar"/>
    <w:uiPriority w:val="99"/>
    <w:semiHidden/>
    <w:unhideWhenUsed/>
    <w:rsid w:val="009C5FC0"/>
    <w:pPr>
      <w:spacing w:after="120"/>
      <w:ind w:left="360"/>
    </w:pPr>
  </w:style>
  <w:style w:type="character" w:customStyle="1" w:styleId="BodyTextIndentChar">
    <w:name w:val="Body Text Indent Char"/>
    <w:basedOn w:val="DefaultParagraphFont"/>
    <w:link w:val="BodyTextIndent"/>
    <w:uiPriority w:val="99"/>
    <w:semiHidden/>
    <w:rsid w:val="009C5FC0"/>
  </w:style>
  <w:style w:type="paragraph" w:styleId="BodyTextFirstIndent2">
    <w:name w:val="Body Text First Indent 2"/>
    <w:basedOn w:val="BodyTextIndent"/>
    <w:link w:val="BodyTextFirstIndent2Char"/>
    <w:uiPriority w:val="99"/>
    <w:semiHidden/>
    <w:unhideWhenUsed/>
    <w:rsid w:val="009C5FC0"/>
    <w:pPr>
      <w:spacing w:after="0"/>
      <w:ind w:firstLine="360"/>
    </w:pPr>
  </w:style>
  <w:style w:type="character" w:customStyle="1" w:styleId="BodyTextFirstIndent2Char">
    <w:name w:val="Body Text First Indent 2 Char"/>
    <w:basedOn w:val="BodyTextIndentChar"/>
    <w:link w:val="BodyTextFirstIndent2"/>
    <w:uiPriority w:val="99"/>
    <w:semiHidden/>
    <w:rsid w:val="009C5FC0"/>
  </w:style>
  <w:style w:type="paragraph" w:styleId="BodyTextIndent2">
    <w:name w:val="Body Text Indent 2"/>
    <w:basedOn w:val="Normal"/>
    <w:link w:val="BodyTextIndent2Char"/>
    <w:uiPriority w:val="99"/>
    <w:semiHidden/>
    <w:unhideWhenUsed/>
    <w:rsid w:val="009C5FC0"/>
    <w:pPr>
      <w:spacing w:after="120" w:line="480" w:lineRule="auto"/>
      <w:ind w:left="360"/>
    </w:pPr>
  </w:style>
  <w:style w:type="character" w:customStyle="1" w:styleId="BodyTextIndent2Char">
    <w:name w:val="Body Text Indent 2 Char"/>
    <w:basedOn w:val="DefaultParagraphFont"/>
    <w:link w:val="BodyTextIndent2"/>
    <w:uiPriority w:val="99"/>
    <w:semiHidden/>
    <w:rsid w:val="009C5FC0"/>
  </w:style>
  <w:style w:type="paragraph" w:styleId="BodyTextIndent3">
    <w:name w:val="Body Text Indent 3"/>
    <w:basedOn w:val="Normal"/>
    <w:link w:val="BodyTextIndent3Char"/>
    <w:uiPriority w:val="99"/>
    <w:semiHidden/>
    <w:unhideWhenUsed/>
    <w:rsid w:val="009C5FC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C5FC0"/>
    <w:rPr>
      <w:sz w:val="16"/>
      <w:szCs w:val="16"/>
    </w:rPr>
  </w:style>
  <w:style w:type="paragraph" w:styleId="Closing">
    <w:name w:val="Closing"/>
    <w:basedOn w:val="Normal"/>
    <w:link w:val="ClosingChar"/>
    <w:uiPriority w:val="99"/>
    <w:semiHidden/>
    <w:unhideWhenUsed/>
    <w:rsid w:val="009C5FC0"/>
    <w:pPr>
      <w:ind w:left="4320"/>
    </w:pPr>
  </w:style>
  <w:style w:type="character" w:customStyle="1" w:styleId="ClosingChar">
    <w:name w:val="Closing Char"/>
    <w:basedOn w:val="DefaultParagraphFont"/>
    <w:link w:val="Closing"/>
    <w:uiPriority w:val="99"/>
    <w:semiHidden/>
    <w:rsid w:val="009C5FC0"/>
  </w:style>
  <w:style w:type="paragraph" w:styleId="Date">
    <w:name w:val="Date"/>
    <w:basedOn w:val="Normal"/>
    <w:next w:val="Normal"/>
    <w:link w:val="DateChar"/>
    <w:uiPriority w:val="99"/>
    <w:semiHidden/>
    <w:unhideWhenUsed/>
    <w:rsid w:val="009C5FC0"/>
  </w:style>
  <w:style w:type="character" w:customStyle="1" w:styleId="DateChar">
    <w:name w:val="Date Char"/>
    <w:basedOn w:val="DefaultParagraphFont"/>
    <w:link w:val="Date"/>
    <w:uiPriority w:val="99"/>
    <w:semiHidden/>
    <w:rsid w:val="009C5FC0"/>
  </w:style>
  <w:style w:type="paragraph" w:styleId="DocumentMap">
    <w:name w:val="Document Map"/>
    <w:basedOn w:val="Normal"/>
    <w:link w:val="DocumentMapChar"/>
    <w:uiPriority w:val="99"/>
    <w:semiHidden/>
    <w:unhideWhenUsed/>
    <w:rsid w:val="009C5FC0"/>
    <w:rPr>
      <w:rFonts w:ascii="Tahoma" w:hAnsi="Tahoma" w:cs="Tahoma"/>
      <w:sz w:val="16"/>
      <w:szCs w:val="16"/>
    </w:rPr>
  </w:style>
  <w:style w:type="character" w:customStyle="1" w:styleId="DocumentMapChar">
    <w:name w:val="Document Map Char"/>
    <w:basedOn w:val="DefaultParagraphFont"/>
    <w:link w:val="DocumentMap"/>
    <w:uiPriority w:val="99"/>
    <w:semiHidden/>
    <w:rsid w:val="009C5FC0"/>
    <w:rPr>
      <w:rFonts w:ascii="Tahoma" w:hAnsi="Tahoma" w:cs="Tahoma"/>
      <w:sz w:val="16"/>
      <w:szCs w:val="16"/>
    </w:rPr>
  </w:style>
  <w:style w:type="paragraph" w:styleId="E-mailSignature">
    <w:name w:val="E-mail Signature"/>
    <w:basedOn w:val="Normal"/>
    <w:link w:val="E-mailSignatureChar"/>
    <w:uiPriority w:val="99"/>
    <w:semiHidden/>
    <w:unhideWhenUsed/>
    <w:rsid w:val="009C5FC0"/>
  </w:style>
  <w:style w:type="character" w:customStyle="1" w:styleId="E-mailSignatureChar">
    <w:name w:val="E-mail Signature Char"/>
    <w:basedOn w:val="DefaultParagraphFont"/>
    <w:link w:val="E-mailSignature"/>
    <w:uiPriority w:val="99"/>
    <w:semiHidden/>
    <w:rsid w:val="009C5FC0"/>
  </w:style>
  <w:style w:type="paragraph" w:styleId="EndnoteText">
    <w:name w:val="endnote text"/>
    <w:basedOn w:val="Normal"/>
    <w:link w:val="EndnoteTextChar"/>
    <w:uiPriority w:val="99"/>
    <w:semiHidden/>
    <w:unhideWhenUsed/>
    <w:rsid w:val="009C5FC0"/>
    <w:rPr>
      <w:sz w:val="20"/>
      <w:szCs w:val="20"/>
    </w:rPr>
  </w:style>
  <w:style w:type="character" w:customStyle="1" w:styleId="EndnoteTextChar">
    <w:name w:val="Endnote Text Char"/>
    <w:basedOn w:val="DefaultParagraphFont"/>
    <w:link w:val="EndnoteText"/>
    <w:uiPriority w:val="99"/>
    <w:semiHidden/>
    <w:rsid w:val="009C5FC0"/>
    <w:rPr>
      <w:sz w:val="20"/>
      <w:szCs w:val="20"/>
    </w:rPr>
  </w:style>
  <w:style w:type="paragraph" w:styleId="FootnoteText">
    <w:name w:val="footnote text"/>
    <w:basedOn w:val="Normal"/>
    <w:link w:val="FootnoteTextChar"/>
    <w:uiPriority w:val="99"/>
    <w:semiHidden/>
    <w:unhideWhenUsed/>
    <w:rsid w:val="009C5FC0"/>
    <w:rPr>
      <w:sz w:val="20"/>
      <w:szCs w:val="20"/>
    </w:rPr>
  </w:style>
  <w:style w:type="character" w:customStyle="1" w:styleId="FootnoteTextChar">
    <w:name w:val="Footnote Text Char"/>
    <w:basedOn w:val="DefaultParagraphFont"/>
    <w:link w:val="FootnoteText"/>
    <w:uiPriority w:val="99"/>
    <w:semiHidden/>
    <w:rsid w:val="009C5FC0"/>
    <w:rPr>
      <w:sz w:val="20"/>
      <w:szCs w:val="20"/>
    </w:rPr>
  </w:style>
  <w:style w:type="character" w:customStyle="1" w:styleId="Heading5Char">
    <w:name w:val="Heading 5 Char"/>
    <w:basedOn w:val="DefaultParagraphFont"/>
    <w:link w:val="Heading5"/>
    <w:uiPriority w:val="9"/>
    <w:semiHidden/>
    <w:rsid w:val="009C5FC0"/>
    <w:rPr>
      <w:rFonts w:asciiTheme="majorHAnsi" w:eastAsiaTheme="majorEastAsia" w:hAnsiTheme="majorHAnsi" w:cstheme="majorBidi"/>
      <w:color w:val="1B6B85" w:themeColor="accent1" w:themeShade="7F"/>
    </w:rPr>
  </w:style>
  <w:style w:type="character" w:customStyle="1" w:styleId="Heading6Char">
    <w:name w:val="Heading 6 Char"/>
    <w:basedOn w:val="DefaultParagraphFont"/>
    <w:link w:val="Heading6"/>
    <w:uiPriority w:val="9"/>
    <w:semiHidden/>
    <w:rsid w:val="009C5FC0"/>
    <w:rPr>
      <w:rFonts w:asciiTheme="majorHAnsi" w:eastAsiaTheme="majorEastAsia" w:hAnsiTheme="majorHAnsi" w:cstheme="majorBidi"/>
      <w:i/>
      <w:iCs/>
      <w:color w:val="1B6B85" w:themeColor="accent1" w:themeShade="7F"/>
    </w:rPr>
  </w:style>
  <w:style w:type="character" w:customStyle="1" w:styleId="Heading7Char">
    <w:name w:val="Heading 7 Char"/>
    <w:basedOn w:val="DefaultParagraphFont"/>
    <w:link w:val="Heading7"/>
    <w:uiPriority w:val="9"/>
    <w:semiHidden/>
    <w:rsid w:val="009C5F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5F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5FC0"/>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9C5FC0"/>
    <w:rPr>
      <w:i/>
      <w:iCs/>
    </w:rPr>
  </w:style>
  <w:style w:type="character" w:customStyle="1" w:styleId="HTMLAddressChar">
    <w:name w:val="HTML Address Char"/>
    <w:basedOn w:val="DefaultParagraphFont"/>
    <w:link w:val="HTMLAddress"/>
    <w:uiPriority w:val="99"/>
    <w:semiHidden/>
    <w:rsid w:val="009C5FC0"/>
    <w:rPr>
      <w:i/>
      <w:iCs/>
    </w:rPr>
  </w:style>
  <w:style w:type="paragraph" w:styleId="HTMLPreformatted">
    <w:name w:val="HTML Preformatted"/>
    <w:basedOn w:val="Normal"/>
    <w:link w:val="HTMLPreformattedChar"/>
    <w:uiPriority w:val="99"/>
    <w:semiHidden/>
    <w:unhideWhenUsed/>
    <w:rsid w:val="009C5FC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C5FC0"/>
    <w:rPr>
      <w:rFonts w:ascii="Consolas" w:hAnsi="Consolas"/>
      <w:sz w:val="20"/>
      <w:szCs w:val="20"/>
    </w:rPr>
  </w:style>
  <w:style w:type="paragraph" w:styleId="Index1">
    <w:name w:val="index 1"/>
    <w:basedOn w:val="Normal"/>
    <w:next w:val="Normal"/>
    <w:autoRedefine/>
    <w:uiPriority w:val="99"/>
    <w:semiHidden/>
    <w:unhideWhenUsed/>
    <w:rsid w:val="009C5FC0"/>
    <w:pPr>
      <w:ind w:left="220" w:hanging="220"/>
    </w:pPr>
  </w:style>
  <w:style w:type="paragraph" w:styleId="Index2">
    <w:name w:val="index 2"/>
    <w:basedOn w:val="Normal"/>
    <w:next w:val="Normal"/>
    <w:autoRedefine/>
    <w:uiPriority w:val="99"/>
    <w:semiHidden/>
    <w:unhideWhenUsed/>
    <w:rsid w:val="009C5FC0"/>
    <w:pPr>
      <w:ind w:left="440" w:hanging="220"/>
    </w:pPr>
  </w:style>
  <w:style w:type="paragraph" w:styleId="Index3">
    <w:name w:val="index 3"/>
    <w:basedOn w:val="Normal"/>
    <w:next w:val="Normal"/>
    <w:autoRedefine/>
    <w:uiPriority w:val="99"/>
    <w:semiHidden/>
    <w:unhideWhenUsed/>
    <w:rsid w:val="009C5FC0"/>
    <w:pPr>
      <w:ind w:left="660" w:hanging="220"/>
    </w:pPr>
  </w:style>
  <w:style w:type="paragraph" w:styleId="Index4">
    <w:name w:val="index 4"/>
    <w:basedOn w:val="Normal"/>
    <w:next w:val="Normal"/>
    <w:autoRedefine/>
    <w:uiPriority w:val="99"/>
    <w:semiHidden/>
    <w:unhideWhenUsed/>
    <w:rsid w:val="009C5FC0"/>
    <w:pPr>
      <w:ind w:left="880" w:hanging="220"/>
    </w:pPr>
  </w:style>
  <w:style w:type="paragraph" w:styleId="Index5">
    <w:name w:val="index 5"/>
    <w:basedOn w:val="Normal"/>
    <w:next w:val="Normal"/>
    <w:autoRedefine/>
    <w:uiPriority w:val="99"/>
    <w:semiHidden/>
    <w:unhideWhenUsed/>
    <w:rsid w:val="009C5FC0"/>
    <w:pPr>
      <w:ind w:left="1100" w:hanging="220"/>
    </w:pPr>
  </w:style>
  <w:style w:type="paragraph" w:styleId="Index6">
    <w:name w:val="index 6"/>
    <w:basedOn w:val="Normal"/>
    <w:next w:val="Normal"/>
    <w:autoRedefine/>
    <w:uiPriority w:val="99"/>
    <w:semiHidden/>
    <w:unhideWhenUsed/>
    <w:rsid w:val="009C5FC0"/>
    <w:pPr>
      <w:ind w:left="1320" w:hanging="220"/>
    </w:pPr>
  </w:style>
  <w:style w:type="paragraph" w:styleId="Index7">
    <w:name w:val="index 7"/>
    <w:basedOn w:val="Normal"/>
    <w:next w:val="Normal"/>
    <w:autoRedefine/>
    <w:uiPriority w:val="99"/>
    <w:semiHidden/>
    <w:unhideWhenUsed/>
    <w:rsid w:val="009C5FC0"/>
    <w:pPr>
      <w:ind w:left="1540" w:hanging="220"/>
    </w:pPr>
  </w:style>
  <w:style w:type="paragraph" w:styleId="Index8">
    <w:name w:val="index 8"/>
    <w:basedOn w:val="Normal"/>
    <w:next w:val="Normal"/>
    <w:autoRedefine/>
    <w:uiPriority w:val="99"/>
    <w:semiHidden/>
    <w:unhideWhenUsed/>
    <w:rsid w:val="009C5FC0"/>
    <w:pPr>
      <w:ind w:left="1760" w:hanging="220"/>
    </w:pPr>
  </w:style>
  <w:style w:type="paragraph" w:styleId="Index9">
    <w:name w:val="index 9"/>
    <w:basedOn w:val="Normal"/>
    <w:next w:val="Normal"/>
    <w:autoRedefine/>
    <w:uiPriority w:val="99"/>
    <w:semiHidden/>
    <w:unhideWhenUsed/>
    <w:rsid w:val="009C5FC0"/>
    <w:pPr>
      <w:ind w:left="1980" w:hanging="220"/>
    </w:pPr>
  </w:style>
  <w:style w:type="paragraph" w:styleId="IndexHeading">
    <w:name w:val="index heading"/>
    <w:basedOn w:val="Normal"/>
    <w:next w:val="Index1"/>
    <w:uiPriority w:val="99"/>
    <w:semiHidden/>
    <w:unhideWhenUsed/>
    <w:rsid w:val="009C5FC0"/>
    <w:rPr>
      <w:rFonts w:asciiTheme="majorHAnsi" w:eastAsiaTheme="majorEastAsia" w:hAnsiTheme="majorHAnsi" w:cstheme="majorBidi"/>
      <w:b/>
      <w:bCs/>
    </w:rPr>
  </w:style>
  <w:style w:type="paragraph" w:styleId="IntenseQuote">
    <w:name w:val="Intense Quote"/>
    <w:basedOn w:val="Normal"/>
    <w:next w:val="Normal"/>
    <w:link w:val="IntenseQuoteChar"/>
    <w:uiPriority w:val="60"/>
    <w:semiHidden/>
    <w:qFormat/>
    <w:rsid w:val="009C5FC0"/>
    <w:pPr>
      <w:pBdr>
        <w:bottom w:val="single" w:sz="4" w:space="4" w:color="63C1DF" w:themeColor="accent1"/>
      </w:pBdr>
      <w:spacing w:before="200" w:after="280"/>
      <w:ind w:left="936" w:right="936"/>
    </w:pPr>
    <w:rPr>
      <w:b/>
      <w:bCs/>
      <w:i/>
      <w:iCs/>
      <w:color w:val="63C1DF" w:themeColor="accent1"/>
    </w:rPr>
  </w:style>
  <w:style w:type="character" w:customStyle="1" w:styleId="IntenseQuoteChar">
    <w:name w:val="Intense Quote Char"/>
    <w:basedOn w:val="DefaultParagraphFont"/>
    <w:link w:val="IntenseQuote"/>
    <w:uiPriority w:val="60"/>
    <w:semiHidden/>
    <w:rsid w:val="009C5FC0"/>
    <w:rPr>
      <w:b/>
      <w:bCs/>
      <w:i/>
      <w:iCs/>
      <w:color w:val="63C1DF" w:themeColor="accent1"/>
    </w:rPr>
  </w:style>
  <w:style w:type="paragraph" w:styleId="List">
    <w:name w:val="List"/>
    <w:basedOn w:val="Normal"/>
    <w:uiPriority w:val="99"/>
    <w:semiHidden/>
    <w:unhideWhenUsed/>
    <w:rsid w:val="009C5FC0"/>
    <w:pPr>
      <w:ind w:left="360" w:hanging="360"/>
      <w:contextualSpacing/>
    </w:pPr>
  </w:style>
  <w:style w:type="paragraph" w:styleId="List2">
    <w:name w:val="List 2"/>
    <w:basedOn w:val="Normal"/>
    <w:uiPriority w:val="99"/>
    <w:semiHidden/>
    <w:unhideWhenUsed/>
    <w:rsid w:val="009C5FC0"/>
    <w:pPr>
      <w:ind w:left="720" w:hanging="360"/>
      <w:contextualSpacing/>
    </w:pPr>
  </w:style>
  <w:style w:type="paragraph" w:styleId="List3">
    <w:name w:val="List 3"/>
    <w:basedOn w:val="Normal"/>
    <w:uiPriority w:val="99"/>
    <w:semiHidden/>
    <w:unhideWhenUsed/>
    <w:rsid w:val="009C5FC0"/>
    <w:pPr>
      <w:ind w:left="1080" w:hanging="360"/>
      <w:contextualSpacing/>
    </w:pPr>
  </w:style>
  <w:style w:type="paragraph" w:styleId="List4">
    <w:name w:val="List 4"/>
    <w:basedOn w:val="Normal"/>
    <w:uiPriority w:val="99"/>
    <w:semiHidden/>
    <w:unhideWhenUsed/>
    <w:rsid w:val="009C5FC0"/>
    <w:pPr>
      <w:ind w:left="1440" w:hanging="360"/>
      <w:contextualSpacing/>
    </w:pPr>
  </w:style>
  <w:style w:type="paragraph" w:styleId="List5">
    <w:name w:val="List 5"/>
    <w:basedOn w:val="Normal"/>
    <w:uiPriority w:val="99"/>
    <w:semiHidden/>
    <w:unhideWhenUsed/>
    <w:rsid w:val="009C5FC0"/>
    <w:pPr>
      <w:ind w:left="1800" w:hanging="360"/>
      <w:contextualSpacing/>
    </w:pPr>
  </w:style>
  <w:style w:type="paragraph" w:styleId="ListBullet2">
    <w:name w:val="List Bullet 2"/>
    <w:basedOn w:val="Normal"/>
    <w:uiPriority w:val="99"/>
    <w:semiHidden/>
    <w:unhideWhenUsed/>
    <w:rsid w:val="009C5FC0"/>
    <w:pPr>
      <w:numPr>
        <w:numId w:val="8"/>
      </w:numPr>
      <w:contextualSpacing/>
    </w:pPr>
  </w:style>
  <w:style w:type="paragraph" w:styleId="ListBullet3">
    <w:name w:val="List Bullet 3"/>
    <w:basedOn w:val="Normal"/>
    <w:uiPriority w:val="99"/>
    <w:semiHidden/>
    <w:unhideWhenUsed/>
    <w:rsid w:val="009C5FC0"/>
    <w:pPr>
      <w:numPr>
        <w:numId w:val="9"/>
      </w:numPr>
      <w:contextualSpacing/>
    </w:pPr>
  </w:style>
  <w:style w:type="paragraph" w:styleId="ListBullet4">
    <w:name w:val="List Bullet 4"/>
    <w:basedOn w:val="Normal"/>
    <w:uiPriority w:val="99"/>
    <w:semiHidden/>
    <w:unhideWhenUsed/>
    <w:rsid w:val="009C5FC0"/>
    <w:pPr>
      <w:numPr>
        <w:numId w:val="10"/>
      </w:numPr>
      <w:contextualSpacing/>
    </w:pPr>
  </w:style>
  <w:style w:type="paragraph" w:styleId="ListBullet5">
    <w:name w:val="List Bullet 5"/>
    <w:basedOn w:val="Normal"/>
    <w:uiPriority w:val="99"/>
    <w:semiHidden/>
    <w:unhideWhenUsed/>
    <w:rsid w:val="009C5FC0"/>
    <w:pPr>
      <w:numPr>
        <w:numId w:val="11"/>
      </w:numPr>
      <w:contextualSpacing/>
    </w:pPr>
  </w:style>
  <w:style w:type="paragraph" w:styleId="ListContinue">
    <w:name w:val="List Continue"/>
    <w:basedOn w:val="Normal"/>
    <w:uiPriority w:val="99"/>
    <w:semiHidden/>
    <w:unhideWhenUsed/>
    <w:rsid w:val="009C5FC0"/>
    <w:pPr>
      <w:spacing w:after="120"/>
      <w:ind w:left="360"/>
      <w:contextualSpacing/>
    </w:pPr>
  </w:style>
  <w:style w:type="paragraph" w:styleId="ListContinue2">
    <w:name w:val="List Continue 2"/>
    <w:basedOn w:val="Normal"/>
    <w:uiPriority w:val="99"/>
    <w:semiHidden/>
    <w:unhideWhenUsed/>
    <w:rsid w:val="009C5FC0"/>
    <w:pPr>
      <w:spacing w:after="120"/>
      <w:ind w:left="720"/>
      <w:contextualSpacing/>
    </w:pPr>
  </w:style>
  <w:style w:type="paragraph" w:styleId="ListContinue3">
    <w:name w:val="List Continue 3"/>
    <w:basedOn w:val="Normal"/>
    <w:uiPriority w:val="99"/>
    <w:semiHidden/>
    <w:unhideWhenUsed/>
    <w:rsid w:val="009C5FC0"/>
    <w:pPr>
      <w:spacing w:after="120"/>
      <w:ind w:left="1080"/>
      <w:contextualSpacing/>
    </w:pPr>
  </w:style>
  <w:style w:type="paragraph" w:styleId="ListContinue4">
    <w:name w:val="List Continue 4"/>
    <w:basedOn w:val="Normal"/>
    <w:uiPriority w:val="99"/>
    <w:semiHidden/>
    <w:unhideWhenUsed/>
    <w:rsid w:val="009C5FC0"/>
    <w:pPr>
      <w:spacing w:after="120"/>
      <w:ind w:left="1440"/>
      <w:contextualSpacing/>
    </w:pPr>
  </w:style>
  <w:style w:type="paragraph" w:styleId="ListContinue5">
    <w:name w:val="List Continue 5"/>
    <w:basedOn w:val="Normal"/>
    <w:uiPriority w:val="99"/>
    <w:semiHidden/>
    <w:unhideWhenUsed/>
    <w:rsid w:val="009C5FC0"/>
    <w:pPr>
      <w:spacing w:after="120"/>
      <w:ind w:left="1800"/>
      <w:contextualSpacing/>
    </w:pPr>
  </w:style>
  <w:style w:type="paragraph" w:styleId="ListNumber2">
    <w:name w:val="List Number 2"/>
    <w:basedOn w:val="Normal"/>
    <w:uiPriority w:val="99"/>
    <w:semiHidden/>
    <w:unhideWhenUsed/>
    <w:rsid w:val="009C5FC0"/>
    <w:pPr>
      <w:numPr>
        <w:numId w:val="12"/>
      </w:numPr>
      <w:contextualSpacing/>
    </w:pPr>
  </w:style>
  <w:style w:type="paragraph" w:styleId="ListNumber3">
    <w:name w:val="List Number 3"/>
    <w:basedOn w:val="Normal"/>
    <w:uiPriority w:val="99"/>
    <w:semiHidden/>
    <w:unhideWhenUsed/>
    <w:rsid w:val="009C5FC0"/>
    <w:pPr>
      <w:numPr>
        <w:numId w:val="13"/>
      </w:numPr>
      <w:contextualSpacing/>
    </w:pPr>
  </w:style>
  <w:style w:type="paragraph" w:styleId="ListNumber4">
    <w:name w:val="List Number 4"/>
    <w:basedOn w:val="Normal"/>
    <w:uiPriority w:val="99"/>
    <w:semiHidden/>
    <w:unhideWhenUsed/>
    <w:rsid w:val="009C5FC0"/>
    <w:pPr>
      <w:numPr>
        <w:numId w:val="14"/>
      </w:numPr>
      <w:contextualSpacing/>
    </w:pPr>
  </w:style>
  <w:style w:type="paragraph" w:styleId="ListNumber5">
    <w:name w:val="List Number 5"/>
    <w:basedOn w:val="Normal"/>
    <w:uiPriority w:val="99"/>
    <w:semiHidden/>
    <w:unhideWhenUsed/>
    <w:rsid w:val="009C5FC0"/>
    <w:pPr>
      <w:numPr>
        <w:numId w:val="15"/>
      </w:numPr>
      <w:contextualSpacing/>
    </w:pPr>
  </w:style>
  <w:style w:type="paragraph" w:styleId="MacroText">
    <w:name w:val="macro"/>
    <w:link w:val="MacroTextChar"/>
    <w:uiPriority w:val="99"/>
    <w:semiHidden/>
    <w:unhideWhenUsed/>
    <w:rsid w:val="009C5FC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9C5FC0"/>
    <w:rPr>
      <w:rFonts w:ascii="Consolas" w:hAnsi="Consolas"/>
      <w:sz w:val="20"/>
      <w:szCs w:val="20"/>
    </w:rPr>
  </w:style>
  <w:style w:type="paragraph" w:styleId="MessageHeader">
    <w:name w:val="Message Header"/>
    <w:basedOn w:val="Normal"/>
    <w:link w:val="MessageHeaderChar"/>
    <w:uiPriority w:val="99"/>
    <w:semiHidden/>
    <w:unhideWhenUsed/>
    <w:rsid w:val="009C5FC0"/>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5FC0"/>
    <w:rPr>
      <w:rFonts w:asciiTheme="majorHAnsi" w:eastAsiaTheme="majorEastAsia" w:hAnsiTheme="majorHAnsi" w:cstheme="majorBidi"/>
      <w:sz w:val="24"/>
      <w:szCs w:val="24"/>
      <w:shd w:val="pct20" w:color="auto" w:fill="auto"/>
    </w:rPr>
  </w:style>
  <w:style w:type="paragraph" w:styleId="NoSpacing">
    <w:name w:val="No Spacing"/>
    <w:uiPriority w:val="99"/>
    <w:semiHidden/>
    <w:qFormat/>
    <w:rsid w:val="009C5FC0"/>
  </w:style>
  <w:style w:type="paragraph" w:styleId="NormalWeb">
    <w:name w:val="Normal (Web)"/>
    <w:basedOn w:val="Normal"/>
    <w:uiPriority w:val="99"/>
    <w:semiHidden/>
    <w:unhideWhenUsed/>
    <w:rsid w:val="009C5FC0"/>
    <w:rPr>
      <w:rFonts w:ascii="Times New Roman" w:hAnsi="Times New Roman"/>
      <w:sz w:val="24"/>
      <w:szCs w:val="24"/>
    </w:rPr>
  </w:style>
  <w:style w:type="paragraph" w:styleId="NormalIndent">
    <w:name w:val="Normal Indent"/>
    <w:basedOn w:val="Normal"/>
    <w:uiPriority w:val="99"/>
    <w:semiHidden/>
    <w:unhideWhenUsed/>
    <w:rsid w:val="009C5FC0"/>
    <w:pPr>
      <w:ind w:left="720"/>
    </w:pPr>
  </w:style>
  <w:style w:type="paragraph" w:styleId="NoteHeading">
    <w:name w:val="Note Heading"/>
    <w:basedOn w:val="Normal"/>
    <w:next w:val="Normal"/>
    <w:link w:val="NoteHeadingChar"/>
    <w:uiPriority w:val="99"/>
    <w:semiHidden/>
    <w:unhideWhenUsed/>
    <w:rsid w:val="009C5FC0"/>
  </w:style>
  <w:style w:type="character" w:customStyle="1" w:styleId="NoteHeadingChar">
    <w:name w:val="Note Heading Char"/>
    <w:basedOn w:val="DefaultParagraphFont"/>
    <w:link w:val="NoteHeading"/>
    <w:uiPriority w:val="99"/>
    <w:semiHidden/>
    <w:rsid w:val="009C5FC0"/>
  </w:style>
  <w:style w:type="paragraph" w:styleId="PlainText">
    <w:name w:val="Plain Text"/>
    <w:basedOn w:val="Normal"/>
    <w:link w:val="PlainTextChar"/>
    <w:uiPriority w:val="99"/>
    <w:semiHidden/>
    <w:unhideWhenUsed/>
    <w:rsid w:val="009C5FC0"/>
    <w:rPr>
      <w:rFonts w:ascii="Consolas" w:hAnsi="Consolas"/>
      <w:sz w:val="21"/>
      <w:szCs w:val="21"/>
    </w:rPr>
  </w:style>
  <w:style w:type="character" w:customStyle="1" w:styleId="PlainTextChar">
    <w:name w:val="Plain Text Char"/>
    <w:basedOn w:val="DefaultParagraphFont"/>
    <w:link w:val="PlainText"/>
    <w:uiPriority w:val="99"/>
    <w:semiHidden/>
    <w:rsid w:val="009C5FC0"/>
    <w:rPr>
      <w:rFonts w:ascii="Consolas" w:hAnsi="Consolas"/>
      <w:sz w:val="21"/>
      <w:szCs w:val="21"/>
    </w:rPr>
  </w:style>
  <w:style w:type="paragraph" w:styleId="Quote">
    <w:name w:val="Quote"/>
    <w:basedOn w:val="Normal"/>
    <w:next w:val="Normal"/>
    <w:link w:val="QuoteChar"/>
    <w:uiPriority w:val="73"/>
    <w:semiHidden/>
    <w:qFormat/>
    <w:rsid w:val="009C5FC0"/>
    <w:rPr>
      <w:i/>
      <w:iCs/>
      <w:color w:val="000000" w:themeColor="text1"/>
    </w:rPr>
  </w:style>
  <w:style w:type="character" w:customStyle="1" w:styleId="QuoteChar">
    <w:name w:val="Quote Char"/>
    <w:basedOn w:val="DefaultParagraphFont"/>
    <w:link w:val="Quote"/>
    <w:uiPriority w:val="73"/>
    <w:semiHidden/>
    <w:rsid w:val="009C5FC0"/>
    <w:rPr>
      <w:i/>
      <w:iCs/>
      <w:color w:val="000000" w:themeColor="text1"/>
    </w:rPr>
  </w:style>
  <w:style w:type="paragraph" w:styleId="Salutation">
    <w:name w:val="Salutation"/>
    <w:basedOn w:val="Normal"/>
    <w:next w:val="Normal"/>
    <w:link w:val="SalutationChar"/>
    <w:uiPriority w:val="99"/>
    <w:semiHidden/>
    <w:unhideWhenUsed/>
    <w:rsid w:val="009C5FC0"/>
  </w:style>
  <w:style w:type="character" w:customStyle="1" w:styleId="SalutationChar">
    <w:name w:val="Salutation Char"/>
    <w:basedOn w:val="DefaultParagraphFont"/>
    <w:link w:val="Salutation"/>
    <w:uiPriority w:val="99"/>
    <w:semiHidden/>
    <w:rsid w:val="009C5FC0"/>
  </w:style>
  <w:style w:type="paragraph" w:styleId="Signature">
    <w:name w:val="Signature"/>
    <w:basedOn w:val="Normal"/>
    <w:link w:val="SignatureChar"/>
    <w:uiPriority w:val="99"/>
    <w:semiHidden/>
    <w:unhideWhenUsed/>
    <w:rsid w:val="009C5FC0"/>
    <w:pPr>
      <w:ind w:left="4320"/>
    </w:pPr>
  </w:style>
  <w:style w:type="character" w:customStyle="1" w:styleId="SignatureChar">
    <w:name w:val="Signature Char"/>
    <w:basedOn w:val="DefaultParagraphFont"/>
    <w:link w:val="Signature"/>
    <w:uiPriority w:val="99"/>
    <w:semiHidden/>
    <w:rsid w:val="009C5FC0"/>
  </w:style>
  <w:style w:type="paragraph" w:styleId="Subtitle">
    <w:name w:val="Subtitle"/>
    <w:basedOn w:val="Normal"/>
    <w:next w:val="Normal"/>
    <w:link w:val="SubtitleChar"/>
    <w:uiPriority w:val="11"/>
    <w:semiHidden/>
    <w:qFormat/>
    <w:rsid w:val="009C5FC0"/>
    <w:pPr>
      <w:numPr>
        <w:ilvl w:val="1"/>
      </w:numPr>
    </w:pPr>
    <w:rPr>
      <w:rFonts w:asciiTheme="majorHAnsi" w:eastAsiaTheme="majorEastAsia" w:hAnsiTheme="majorHAnsi" w:cstheme="majorBidi"/>
      <w:i/>
      <w:iCs/>
      <w:color w:val="63C1DF" w:themeColor="accent1"/>
      <w:spacing w:val="15"/>
      <w:sz w:val="24"/>
      <w:szCs w:val="24"/>
    </w:rPr>
  </w:style>
  <w:style w:type="character" w:customStyle="1" w:styleId="SubtitleChar">
    <w:name w:val="Subtitle Char"/>
    <w:basedOn w:val="DefaultParagraphFont"/>
    <w:link w:val="Subtitle"/>
    <w:uiPriority w:val="11"/>
    <w:semiHidden/>
    <w:rsid w:val="009C5FC0"/>
    <w:rPr>
      <w:rFonts w:asciiTheme="majorHAnsi" w:eastAsiaTheme="majorEastAsia" w:hAnsiTheme="majorHAnsi" w:cstheme="majorBidi"/>
      <w:i/>
      <w:iCs/>
      <w:color w:val="63C1DF" w:themeColor="accent1"/>
      <w:spacing w:val="15"/>
      <w:sz w:val="24"/>
      <w:szCs w:val="24"/>
    </w:rPr>
  </w:style>
  <w:style w:type="paragraph" w:styleId="Title">
    <w:name w:val="Title"/>
    <w:basedOn w:val="Normal"/>
    <w:next w:val="Normal"/>
    <w:link w:val="TitleChar"/>
    <w:uiPriority w:val="10"/>
    <w:semiHidden/>
    <w:rsid w:val="009C5FC0"/>
    <w:pPr>
      <w:pBdr>
        <w:bottom w:val="single" w:sz="8" w:space="4" w:color="63C1DF"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semiHidden/>
    <w:rsid w:val="009C5FC0"/>
    <w:rPr>
      <w:rFonts w:asciiTheme="majorHAnsi" w:eastAsiaTheme="majorEastAsia" w:hAnsiTheme="majorHAnsi" w:cstheme="majorBidi"/>
      <w:color w:val="000000" w:themeColor="text2" w:themeShade="BF"/>
      <w:spacing w:val="5"/>
      <w:kern w:val="28"/>
      <w:sz w:val="52"/>
      <w:szCs w:val="52"/>
    </w:rPr>
  </w:style>
  <w:style w:type="paragraph" w:styleId="TOCHeading">
    <w:name w:val="TOC Heading"/>
    <w:basedOn w:val="Heading1"/>
    <w:next w:val="Normal"/>
    <w:uiPriority w:val="71"/>
    <w:semiHidden/>
    <w:unhideWhenUsed/>
    <w:qFormat/>
    <w:rsid w:val="009C5FC0"/>
    <w:pPr>
      <w:spacing w:before="480"/>
      <w:outlineLvl w:val="9"/>
    </w:pPr>
    <w:rPr>
      <w:rFonts w:asciiTheme="majorHAnsi" w:eastAsiaTheme="majorEastAsia" w:hAnsiTheme="majorHAnsi" w:cstheme="majorBidi"/>
      <w:color w:val="29A1C7" w:themeColor="accent1" w:themeShade="BF"/>
    </w:rPr>
  </w:style>
  <w:style w:type="paragraph" w:customStyle="1" w:styleId="Default">
    <w:name w:val="Default"/>
    <w:rsid w:val="00AC6605"/>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sid w:val="00D4720E"/>
    <w:rPr>
      <w:color w:val="63C1D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nhideWhenUsed="0" w:qFormat="1"/>
    <w:lsdException w:name="Title" w:semiHidden="0" w:uiPriority="10" w:unhideWhenUsed="0"/>
    <w:lsdException w:name="Default Paragraph Font" w:uiPriority="1"/>
    <w:lsdException w:name="Body Text" w:semiHidden="0" w:unhideWhenUsed="0" w:qFormat="1"/>
    <w:lsdException w:name="Subtitle" w:semiHidden="0" w:uiPriority="11" w:unhideWhenUsed="0" w:qFormat="1"/>
    <w:lsdException w:name="Strong" w:semiHidden="0" w:uiPriority="22" w:unhideWhenUsed="0" w:qFormat="1"/>
    <w:lsdException w:name="Emphasis" w:semiHidden="0" w:uiPriority="20" w:unhideWhenUsed="0"/>
    <w:lsdException w:name="Table Grid 1" w:uiPriority="0"/>
    <w:lsdException w:name="Table Grid" w:semiHidden="0" w:uiPriority="0" w:unhideWhenUsed="0"/>
    <w:lsdException w:name="No Spacing"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lsdException w:name="Bibliography" w:uiPriority="70" w:unhideWhenUsed="0"/>
    <w:lsdException w:name="TOC Heading" w:uiPriority="71" w:qFormat="1"/>
  </w:latentStyles>
  <w:style w:type="paragraph" w:default="1" w:styleId="Normal">
    <w:name w:val="Normal"/>
    <w:qFormat/>
    <w:rsid w:val="00021BF2"/>
  </w:style>
  <w:style w:type="paragraph" w:styleId="Heading1">
    <w:name w:val="heading 1"/>
    <w:basedOn w:val="Normal"/>
    <w:next w:val="Normal"/>
    <w:link w:val="Heading1Char"/>
    <w:uiPriority w:val="9"/>
    <w:qFormat/>
    <w:rsid w:val="00D03453"/>
    <w:pPr>
      <w:keepNext/>
      <w:keepLines/>
      <w:spacing w:before="120" w:after="120"/>
      <w:outlineLvl w:val="0"/>
    </w:pPr>
    <w:rPr>
      <w:rFonts w:eastAsia="Times New Roman"/>
      <w:b/>
      <w:bCs/>
      <w:sz w:val="28"/>
      <w:szCs w:val="28"/>
      <w:u w:val="single"/>
    </w:rPr>
  </w:style>
  <w:style w:type="paragraph" w:styleId="Heading2">
    <w:name w:val="heading 2"/>
    <w:basedOn w:val="Heading1"/>
    <w:next w:val="Normal"/>
    <w:link w:val="Heading2Char"/>
    <w:uiPriority w:val="9"/>
    <w:qFormat/>
    <w:rsid w:val="00D03453"/>
    <w:pPr>
      <w:spacing w:after="0"/>
      <w:outlineLvl w:val="1"/>
    </w:pPr>
    <w:rPr>
      <w:i/>
      <w:sz w:val="22"/>
    </w:rPr>
  </w:style>
  <w:style w:type="paragraph" w:styleId="Heading3">
    <w:name w:val="heading 3"/>
    <w:basedOn w:val="Normal"/>
    <w:next w:val="Normal"/>
    <w:link w:val="Heading3Char"/>
    <w:uiPriority w:val="9"/>
    <w:qFormat/>
    <w:rsid w:val="00A62379"/>
    <w:pPr>
      <w:keepNext/>
      <w:keepLines/>
      <w:outlineLvl w:val="2"/>
    </w:pPr>
    <w:rPr>
      <w:rFonts w:eastAsia="Times New Roman"/>
      <w:bCs/>
      <w:i/>
    </w:rPr>
  </w:style>
  <w:style w:type="paragraph" w:styleId="Heading4">
    <w:name w:val="heading 4"/>
    <w:basedOn w:val="Normal"/>
    <w:next w:val="Normal"/>
    <w:link w:val="Heading4Char"/>
    <w:uiPriority w:val="9"/>
    <w:qFormat/>
    <w:rsid w:val="00A374BE"/>
    <w:pPr>
      <w:keepNext/>
      <w:keepLines/>
      <w:spacing w:before="200"/>
      <w:outlineLvl w:val="3"/>
    </w:pPr>
    <w:rPr>
      <w:rFonts w:eastAsia="Times New Roman"/>
      <w:bCs/>
      <w:i/>
      <w:iCs/>
    </w:rPr>
  </w:style>
  <w:style w:type="paragraph" w:styleId="Heading5">
    <w:name w:val="heading 5"/>
    <w:basedOn w:val="Normal"/>
    <w:next w:val="Normal"/>
    <w:link w:val="Heading5Char"/>
    <w:uiPriority w:val="9"/>
    <w:semiHidden/>
    <w:unhideWhenUsed/>
    <w:qFormat/>
    <w:rsid w:val="009C5FC0"/>
    <w:pPr>
      <w:keepNext/>
      <w:keepLines/>
      <w:spacing w:before="200"/>
      <w:outlineLvl w:val="4"/>
    </w:pPr>
    <w:rPr>
      <w:rFonts w:asciiTheme="majorHAnsi" w:eastAsiaTheme="majorEastAsia" w:hAnsiTheme="majorHAnsi" w:cstheme="majorBidi"/>
      <w:color w:val="1B6B85" w:themeColor="accent1" w:themeShade="7F"/>
    </w:rPr>
  </w:style>
  <w:style w:type="paragraph" w:styleId="Heading6">
    <w:name w:val="heading 6"/>
    <w:basedOn w:val="Normal"/>
    <w:next w:val="Normal"/>
    <w:link w:val="Heading6Char"/>
    <w:uiPriority w:val="9"/>
    <w:semiHidden/>
    <w:unhideWhenUsed/>
    <w:qFormat/>
    <w:rsid w:val="009C5FC0"/>
    <w:pPr>
      <w:keepNext/>
      <w:keepLines/>
      <w:spacing w:before="200"/>
      <w:outlineLvl w:val="5"/>
    </w:pPr>
    <w:rPr>
      <w:rFonts w:asciiTheme="majorHAnsi" w:eastAsiaTheme="majorEastAsia" w:hAnsiTheme="majorHAnsi" w:cstheme="majorBidi"/>
      <w:i/>
      <w:iCs/>
      <w:color w:val="1B6B85" w:themeColor="accent1" w:themeShade="7F"/>
    </w:rPr>
  </w:style>
  <w:style w:type="paragraph" w:styleId="Heading7">
    <w:name w:val="heading 7"/>
    <w:basedOn w:val="Normal"/>
    <w:next w:val="Normal"/>
    <w:link w:val="Heading7Char"/>
    <w:uiPriority w:val="9"/>
    <w:semiHidden/>
    <w:unhideWhenUsed/>
    <w:qFormat/>
    <w:rsid w:val="009C5FC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5FC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5FC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31171B"/>
  </w:style>
  <w:style w:type="character" w:customStyle="1" w:styleId="BodyTextChar">
    <w:name w:val="Body Text Char"/>
    <w:basedOn w:val="DefaultParagraphFont"/>
    <w:link w:val="BodyText"/>
    <w:uiPriority w:val="99"/>
    <w:rsid w:val="0031171B"/>
    <w:rPr>
      <w:szCs w:val="22"/>
    </w:rPr>
  </w:style>
  <w:style w:type="paragraph" w:styleId="ListBullet">
    <w:name w:val="List Bullet"/>
    <w:basedOn w:val="Normal"/>
    <w:uiPriority w:val="99"/>
    <w:qFormat/>
    <w:rsid w:val="0031171B"/>
    <w:pPr>
      <w:numPr>
        <w:numId w:val="1"/>
      </w:numPr>
      <w:contextualSpacing/>
    </w:pPr>
  </w:style>
  <w:style w:type="paragraph" w:styleId="ListNumber">
    <w:name w:val="List Number"/>
    <w:basedOn w:val="Normal"/>
    <w:uiPriority w:val="99"/>
    <w:qFormat/>
    <w:rsid w:val="0031171B"/>
    <w:pPr>
      <w:numPr>
        <w:numId w:val="2"/>
      </w:numPr>
      <w:contextualSpacing/>
    </w:pPr>
  </w:style>
  <w:style w:type="character" w:customStyle="1" w:styleId="Heading1Char">
    <w:name w:val="Heading 1 Char"/>
    <w:basedOn w:val="DefaultParagraphFont"/>
    <w:link w:val="Heading1"/>
    <w:uiPriority w:val="9"/>
    <w:rsid w:val="00D03453"/>
    <w:rPr>
      <w:rFonts w:eastAsia="Times New Roman"/>
      <w:b/>
      <w:bCs/>
      <w:sz w:val="28"/>
      <w:szCs w:val="28"/>
      <w:u w:val="single"/>
    </w:rPr>
  </w:style>
  <w:style w:type="character" w:customStyle="1" w:styleId="Heading2Char">
    <w:name w:val="Heading 2 Char"/>
    <w:basedOn w:val="DefaultParagraphFont"/>
    <w:link w:val="Heading2"/>
    <w:uiPriority w:val="9"/>
    <w:rsid w:val="00D03453"/>
    <w:rPr>
      <w:rFonts w:eastAsia="Times New Roman"/>
      <w:b/>
      <w:bCs/>
      <w:i/>
      <w:szCs w:val="28"/>
      <w:u w:val="single"/>
    </w:rPr>
  </w:style>
  <w:style w:type="character" w:customStyle="1" w:styleId="Heading3Char">
    <w:name w:val="Heading 3 Char"/>
    <w:basedOn w:val="DefaultParagraphFont"/>
    <w:link w:val="Heading3"/>
    <w:uiPriority w:val="9"/>
    <w:rsid w:val="00A62379"/>
    <w:rPr>
      <w:rFonts w:ascii="Arial" w:eastAsia="Times New Roman" w:hAnsi="Arial" w:cs="Times New Roman"/>
      <w:bCs/>
      <w:i/>
      <w:sz w:val="20"/>
    </w:rPr>
  </w:style>
  <w:style w:type="paragraph" w:styleId="Header">
    <w:name w:val="header"/>
    <w:basedOn w:val="Normal"/>
    <w:link w:val="HeaderChar"/>
    <w:uiPriority w:val="99"/>
    <w:unhideWhenUsed/>
    <w:rsid w:val="00944110"/>
    <w:pPr>
      <w:tabs>
        <w:tab w:val="center" w:pos="4680"/>
        <w:tab w:val="right" w:pos="9360"/>
      </w:tabs>
    </w:pPr>
  </w:style>
  <w:style w:type="paragraph" w:styleId="Footer">
    <w:name w:val="footer"/>
    <w:basedOn w:val="Normal"/>
    <w:link w:val="FooterChar"/>
    <w:uiPriority w:val="99"/>
    <w:unhideWhenUsed/>
    <w:rsid w:val="00A374BE"/>
    <w:pPr>
      <w:tabs>
        <w:tab w:val="center" w:pos="4680"/>
        <w:tab w:val="right" w:pos="9360"/>
      </w:tabs>
    </w:pPr>
  </w:style>
  <w:style w:type="character" w:customStyle="1" w:styleId="FooterChar">
    <w:name w:val="Footer Char"/>
    <w:basedOn w:val="DefaultParagraphFont"/>
    <w:link w:val="Footer"/>
    <w:uiPriority w:val="99"/>
    <w:rsid w:val="00A374BE"/>
    <w:rPr>
      <w:sz w:val="20"/>
    </w:rPr>
  </w:style>
  <w:style w:type="paragraph" w:styleId="BalloonText">
    <w:name w:val="Balloon Text"/>
    <w:basedOn w:val="Normal"/>
    <w:link w:val="BalloonTextChar"/>
    <w:uiPriority w:val="99"/>
    <w:semiHidden/>
    <w:unhideWhenUsed/>
    <w:rsid w:val="00A374BE"/>
    <w:rPr>
      <w:rFonts w:ascii="Tahoma" w:hAnsi="Tahoma" w:cs="Tahoma"/>
      <w:sz w:val="16"/>
      <w:szCs w:val="16"/>
    </w:rPr>
  </w:style>
  <w:style w:type="character" w:customStyle="1" w:styleId="BalloonTextChar">
    <w:name w:val="Balloon Text Char"/>
    <w:basedOn w:val="DefaultParagraphFont"/>
    <w:link w:val="BalloonText"/>
    <w:uiPriority w:val="99"/>
    <w:semiHidden/>
    <w:rsid w:val="00A374BE"/>
    <w:rPr>
      <w:rFonts w:ascii="Tahoma" w:hAnsi="Tahoma" w:cs="Tahoma"/>
      <w:sz w:val="16"/>
      <w:szCs w:val="16"/>
    </w:rPr>
  </w:style>
  <w:style w:type="character" w:customStyle="1" w:styleId="Heading4Char">
    <w:name w:val="Heading 4 Char"/>
    <w:basedOn w:val="DefaultParagraphFont"/>
    <w:link w:val="Heading4"/>
    <w:uiPriority w:val="9"/>
    <w:semiHidden/>
    <w:rsid w:val="00183B93"/>
    <w:rPr>
      <w:rFonts w:ascii="Arial" w:eastAsia="Times New Roman" w:hAnsi="Arial" w:cs="Times New Roman"/>
      <w:bCs/>
      <w:i/>
      <w:iCs/>
      <w:sz w:val="20"/>
    </w:rPr>
  </w:style>
  <w:style w:type="paragraph" w:customStyle="1" w:styleId="AddressBlock">
    <w:name w:val="Address Block"/>
    <w:basedOn w:val="Normal"/>
    <w:uiPriority w:val="99"/>
    <w:rsid w:val="008E50BB"/>
    <w:pPr>
      <w:spacing w:line="200" w:lineRule="exact"/>
    </w:pPr>
    <w:rPr>
      <w:sz w:val="14"/>
    </w:rPr>
  </w:style>
  <w:style w:type="character" w:customStyle="1" w:styleId="HeaderChar">
    <w:name w:val="Header Char"/>
    <w:basedOn w:val="DefaultParagraphFont"/>
    <w:link w:val="Header"/>
    <w:uiPriority w:val="99"/>
    <w:rsid w:val="00944110"/>
    <w:rPr>
      <w:sz w:val="20"/>
    </w:rPr>
  </w:style>
  <w:style w:type="paragraph" w:customStyle="1" w:styleId="HeadlineBlue">
    <w:name w:val="Headline (Blue)"/>
    <w:basedOn w:val="Heading1"/>
    <w:qFormat/>
    <w:rsid w:val="000D4530"/>
    <w:pPr>
      <w:spacing w:before="0" w:line="300" w:lineRule="exact"/>
    </w:pPr>
    <w:rPr>
      <w:noProof/>
      <w:color w:val="63C1DF" w:themeColor="accent1"/>
      <w:sz w:val="24"/>
    </w:rPr>
  </w:style>
  <w:style w:type="paragraph" w:styleId="EnvelopeAddress">
    <w:name w:val="envelope address"/>
    <w:basedOn w:val="Normal"/>
    <w:uiPriority w:val="99"/>
    <w:semiHidden/>
    <w:rsid w:val="00CF6827"/>
    <w:pPr>
      <w:framePr w:w="7920" w:h="1980" w:hRule="exact" w:hSpace="180" w:wrap="auto" w:hAnchor="page" w:xAlign="center" w:yAlign="bottom"/>
      <w:ind w:left="2880"/>
    </w:pPr>
    <w:rPr>
      <w:rFonts w:eastAsia="Times New Roman"/>
      <w:szCs w:val="24"/>
    </w:rPr>
  </w:style>
  <w:style w:type="paragraph" w:styleId="EnvelopeReturn">
    <w:name w:val="envelope return"/>
    <w:basedOn w:val="Normal"/>
    <w:uiPriority w:val="99"/>
    <w:semiHidden/>
    <w:rsid w:val="00CF6827"/>
    <w:rPr>
      <w:rFonts w:eastAsia="Times New Roman"/>
      <w:szCs w:val="20"/>
    </w:rPr>
  </w:style>
  <w:style w:type="paragraph" w:customStyle="1" w:styleId="HeadlineSubheadBlue">
    <w:name w:val="Headline Subhead (Blue)"/>
    <w:basedOn w:val="HeadlineBlue"/>
    <w:qFormat/>
    <w:rsid w:val="000D4530"/>
    <w:rPr>
      <w:b w:val="0"/>
    </w:rPr>
  </w:style>
  <w:style w:type="table" w:styleId="TableGrid">
    <w:name w:val="Table Grid"/>
    <w:basedOn w:val="TableNormal"/>
    <w:rsid w:val="0059769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F4781"/>
    <w:rPr>
      <w:sz w:val="16"/>
      <w:szCs w:val="16"/>
    </w:rPr>
  </w:style>
  <w:style w:type="paragraph" w:styleId="CommentText">
    <w:name w:val="annotation text"/>
    <w:basedOn w:val="Normal"/>
    <w:link w:val="CommentTextChar"/>
    <w:uiPriority w:val="99"/>
    <w:semiHidden/>
    <w:unhideWhenUsed/>
    <w:rsid w:val="006F4781"/>
    <w:rPr>
      <w:szCs w:val="20"/>
    </w:rPr>
  </w:style>
  <w:style w:type="character" w:customStyle="1" w:styleId="CommentTextChar">
    <w:name w:val="Comment Text Char"/>
    <w:basedOn w:val="DefaultParagraphFont"/>
    <w:link w:val="CommentText"/>
    <w:uiPriority w:val="99"/>
    <w:semiHidden/>
    <w:rsid w:val="006F4781"/>
  </w:style>
  <w:style w:type="paragraph" w:styleId="CommentSubject">
    <w:name w:val="annotation subject"/>
    <w:basedOn w:val="CommentText"/>
    <w:next w:val="CommentText"/>
    <w:link w:val="CommentSubjectChar"/>
    <w:uiPriority w:val="99"/>
    <w:semiHidden/>
    <w:unhideWhenUsed/>
    <w:rsid w:val="006F4781"/>
    <w:rPr>
      <w:b/>
      <w:bCs/>
    </w:rPr>
  </w:style>
  <w:style w:type="character" w:customStyle="1" w:styleId="CommentSubjectChar">
    <w:name w:val="Comment Subject Char"/>
    <w:basedOn w:val="CommentTextChar"/>
    <w:link w:val="CommentSubject"/>
    <w:uiPriority w:val="99"/>
    <w:semiHidden/>
    <w:rsid w:val="006F4781"/>
    <w:rPr>
      <w:b/>
      <w:bCs/>
    </w:rPr>
  </w:style>
  <w:style w:type="paragraph" w:styleId="ListParagraph">
    <w:name w:val="List Paragraph"/>
    <w:basedOn w:val="Normal"/>
    <w:uiPriority w:val="72"/>
    <w:semiHidden/>
    <w:qFormat/>
    <w:rsid w:val="009F35F1"/>
    <w:pPr>
      <w:ind w:left="720"/>
      <w:contextualSpacing/>
    </w:pPr>
  </w:style>
  <w:style w:type="table" w:styleId="TableGrid1">
    <w:name w:val="Table Grid 1"/>
    <w:basedOn w:val="TableNormal"/>
    <w:rsid w:val="00895559"/>
    <w:pPr>
      <w:spacing w:line="260" w:lineRule="exact"/>
    </w:pPr>
    <w:rPr>
      <w:rFonts w:ascii="Times New Roman" w:eastAsia="Times New Roman" w:hAnsi="Times New Roman"/>
      <w:sz w:val="20"/>
      <w:szCs w:val="20"/>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164641"/>
    <w:pPr>
      <w:jc w:val="center"/>
    </w:pPr>
    <w:rPr>
      <w:b/>
      <w:bCs/>
      <w:sz w:val="20"/>
      <w:szCs w:val="18"/>
    </w:rPr>
  </w:style>
  <w:style w:type="paragraph" w:styleId="Bibliography">
    <w:name w:val="Bibliography"/>
    <w:basedOn w:val="Normal"/>
    <w:next w:val="Normal"/>
    <w:uiPriority w:val="70"/>
    <w:semiHidden/>
    <w:rsid w:val="009C5FC0"/>
  </w:style>
  <w:style w:type="paragraph" w:styleId="BlockText">
    <w:name w:val="Block Text"/>
    <w:basedOn w:val="Normal"/>
    <w:uiPriority w:val="99"/>
    <w:semiHidden/>
    <w:unhideWhenUsed/>
    <w:rsid w:val="009C5FC0"/>
    <w:pPr>
      <w:pBdr>
        <w:top w:val="single" w:sz="2" w:space="10" w:color="63C1DF" w:themeColor="accent1" w:shadow="1"/>
        <w:left w:val="single" w:sz="2" w:space="10" w:color="63C1DF" w:themeColor="accent1" w:shadow="1"/>
        <w:bottom w:val="single" w:sz="2" w:space="10" w:color="63C1DF" w:themeColor="accent1" w:shadow="1"/>
        <w:right w:val="single" w:sz="2" w:space="10" w:color="63C1DF" w:themeColor="accent1" w:shadow="1"/>
      </w:pBdr>
      <w:ind w:left="1152" w:right="1152"/>
    </w:pPr>
    <w:rPr>
      <w:rFonts w:asciiTheme="minorHAnsi" w:eastAsiaTheme="minorEastAsia" w:hAnsiTheme="minorHAnsi" w:cstheme="minorBidi"/>
      <w:i/>
      <w:iCs/>
      <w:color w:val="63C1DF" w:themeColor="accent1"/>
    </w:rPr>
  </w:style>
  <w:style w:type="paragraph" w:styleId="BodyText2">
    <w:name w:val="Body Text 2"/>
    <w:basedOn w:val="Normal"/>
    <w:link w:val="BodyText2Char"/>
    <w:uiPriority w:val="99"/>
    <w:semiHidden/>
    <w:unhideWhenUsed/>
    <w:rsid w:val="009C5FC0"/>
    <w:pPr>
      <w:spacing w:after="120" w:line="480" w:lineRule="auto"/>
    </w:pPr>
  </w:style>
  <w:style w:type="character" w:customStyle="1" w:styleId="BodyText2Char">
    <w:name w:val="Body Text 2 Char"/>
    <w:basedOn w:val="DefaultParagraphFont"/>
    <w:link w:val="BodyText2"/>
    <w:uiPriority w:val="99"/>
    <w:semiHidden/>
    <w:rsid w:val="009C5FC0"/>
  </w:style>
  <w:style w:type="paragraph" w:styleId="BodyText3">
    <w:name w:val="Body Text 3"/>
    <w:basedOn w:val="Normal"/>
    <w:link w:val="BodyText3Char"/>
    <w:uiPriority w:val="99"/>
    <w:semiHidden/>
    <w:unhideWhenUsed/>
    <w:rsid w:val="009C5FC0"/>
    <w:pPr>
      <w:spacing w:after="120"/>
    </w:pPr>
    <w:rPr>
      <w:sz w:val="16"/>
      <w:szCs w:val="16"/>
    </w:rPr>
  </w:style>
  <w:style w:type="character" w:customStyle="1" w:styleId="BodyText3Char">
    <w:name w:val="Body Text 3 Char"/>
    <w:basedOn w:val="DefaultParagraphFont"/>
    <w:link w:val="BodyText3"/>
    <w:uiPriority w:val="99"/>
    <w:semiHidden/>
    <w:rsid w:val="009C5FC0"/>
    <w:rPr>
      <w:sz w:val="16"/>
      <w:szCs w:val="16"/>
    </w:rPr>
  </w:style>
  <w:style w:type="paragraph" w:styleId="BodyTextFirstIndent">
    <w:name w:val="Body Text First Indent"/>
    <w:basedOn w:val="BodyText"/>
    <w:link w:val="BodyTextFirstIndentChar"/>
    <w:uiPriority w:val="99"/>
    <w:semiHidden/>
    <w:unhideWhenUsed/>
    <w:rsid w:val="009C5FC0"/>
    <w:pPr>
      <w:ind w:firstLine="360"/>
    </w:pPr>
  </w:style>
  <w:style w:type="character" w:customStyle="1" w:styleId="BodyTextFirstIndentChar">
    <w:name w:val="Body Text First Indent Char"/>
    <w:basedOn w:val="BodyTextChar"/>
    <w:link w:val="BodyTextFirstIndent"/>
    <w:uiPriority w:val="99"/>
    <w:semiHidden/>
    <w:rsid w:val="009C5FC0"/>
    <w:rPr>
      <w:szCs w:val="22"/>
    </w:rPr>
  </w:style>
  <w:style w:type="paragraph" w:styleId="BodyTextIndent">
    <w:name w:val="Body Text Indent"/>
    <w:basedOn w:val="Normal"/>
    <w:link w:val="BodyTextIndentChar"/>
    <w:uiPriority w:val="99"/>
    <w:semiHidden/>
    <w:unhideWhenUsed/>
    <w:rsid w:val="009C5FC0"/>
    <w:pPr>
      <w:spacing w:after="120"/>
      <w:ind w:left="360"/>
    </w:pPr>
  </w:style>
  <w:style w:type="character" w:customStyle="1" w:styleId="BodyTextIndentChar">
    <w:name w:val="Body Text Indent Char"/>
    <w:basedOn w:val="DefaultParagraphFont"/>
    <w:link w:val="BodyTextIndent"/>
    <w:uiPriority w:val="99"/>
    <w:semiHidden/>
    <w:rsid w:val="009C5FC0"/>
  </w:style>
  <w:style w:type="paragraph" w:styleId="BodyTextFirstIndent2">
    <w:name w:val="Body Text First Indent 2"/>
    <w:basedOn w:val="BodyTextIndent"/>
    <w:link w:val="BodyTextFirstIndent2Char"/>
    <w:uiPriority w:val="99"/>
    <w:semiHidden/>
    <w:unhideWhenUsed/>
    <w:rsid w:val="009C5FC0"/>
    <w:pPr>
      <w:spacing w:after="0"/>
      <w:ind w:firstLine="360"/>
    </w:pPr>
  </w:style>
  <w:style w:type="character" w:customStyle="1" w:styleId="BodyTextFirstIndent2Char">
    <w:name w:val="Body Text First Indent 2 Char"/>
    <w:basedOn w:val="BodyTextIndentChar"/>
    <w:link w:val="BodyTextFirstIndent2"/>
    <w:uiPriority w:val="99"/>
    <w:semiHidden/>
    <w:rsid w:val="009C5FC0"/>
  </w:style>
  <w:style w:type="paragraph" w:styleId="BodyTextIndent2">
    <w:name w:val="Body Text Indent 2"/>
    <w:basedOn w:val="Normal"/>
    <w:link w:val="BodyTextIndent2Char"/>
    <w:uiPriority w:val="99"/>
    <w:semiHidden/>
    <w:unhideWhenUsed/>
    <w:rsid w:val="009C5FC0"/>
    <w:pPr>
      <w:spacing w:after="120" w:line="480" w:lineRule="auto"/>
      <w:ind w:left="360"/>
    </w:pPr>
  </w:style>
  <w:style w:type="character" w:customStyle="1" w:styleId="BodyTextIndent2Char">
    <w:name w:val="Body Text Indent 2 Char"/>
    <w:basedOn w:val="DefaultParagraphFont"/>
    <w:link w:val="BodyTextIndent2"/>
    <w:uiPriority w:val="99"/>
    <w:semiHidden/>
    <w:rsid w:val="009C5FC0"/>
  </w:style>
  <w:style w:type="paragraph" w:styleId="BodyTextIndent3">
    <w:name w:val="Body Text Indent 3"/>
    <w:basedOn w:val="Normal"/>
    <w:link w:val="BodyTextIndent3Char"/>
    <w:uiPriority w:val="99"/>
    <w:semiHidden/>
    <w:unhideWhenUsed/>
    <w:rsid w:val="009C5FC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C5FC0"/>
    <w:rPr>
      <w:sz w:val="16"/>
      <w:szCs w:val="16"/>
    </w:rPr>
  </w:style>
  <w:style w:type="paragraph" w:styleId="Closing">
    <w:name w:val="Closing"/>
    <w:basedOn w:val="Normal"/>
    <w:link w:val="ClosingChar"/>
    <w:uiPriority w:val="99"/>
    <w:semiHidden/>
    <w:unhideWhenUsed/>
    <w:rsid w:val="009C5FC0"/>
    <w:pPr>
      <w:ind w:left="4320"/>
    </w:pPr>
  </w:style>
  <w:style w:type="character" w:customStyle="1" w:styleId="ClosingChar">
    <w:name w:val="Closing Char"/>
    <w:basedOn w:val="DefaultParagraphFont"/>
    <w:link w:val="Closing"/>
    <w:uiPriority w:val="99"/>
    <w:semiHidden/>
    <w:rsid w:val="009C5FC0"/>
  </w:style>
  <w:style w:type="paragraph" w:styleId="Date">
    <w:name w:val="Date"/>
    <w:basedOn w:val="Normal"/>
    <w:next w:val="Normal"/>
    <w:link w:val="DateChar"/>
    <w:uiPriority w:val="99"/>
    <w:semiHidden/>
    <w:unhideWhenUsed/>
    <w:rsid w:val="009C5FC0"/>
  </w:style>
  <w:style w:type="character" w:customStyle="1" w:styleId="DateChar">
    <w:name w:val="Date Char"/>
    <w:basedOn w:val="DefaultParagraphFont"/>
    <w:link w:val="Date"/>
    <w:uiPriority w:val="99"/>
    <w:semiHidden/>
    <w:rsid w:val="009C5FC0"/>
  </w:style>
  <w:style w:type="paragraph" w:styleId="DocumentMap">
    <w:name w:val="Document Map"/>
    <w:basedOn w:val="Normal"/>
    <w:link w:val="DocumentMapChar"/>
    <w:uiPriority w:val="99"/>
    <w:semiHidden/>
    <w:unhideWhenUsed/>
    <w:rsid w:val="009C5FC0"/>
    <w:rPr>
      <w:rFonts w:ascii="Tahoma" w:hAnsi="Tahoma" w:cs="Tahoma"/>
      <w:sz w:val="16"/>
      <w:szCs w:val="16"/>
    </w:rPr>
  </w:style>
  <w:style w:type="character" w:customStyle="1" w:styleId="DocumentMapChar">
    <w:name w:val="Document Map Char"/>
    <w:basedOn w:val="DefaultParagraphFont"/>
    <w:link w:val="DocumentMap"/>
    <w:uiPriority w:val="99"/>
    <w:semiHidden/>
    <w:rsid w:val="009C5FC0"/>
    <w:rPr>
      <w:rFonts w:ascii="Tahoma" w:hAnsi="Tahoma" w:cs="Tahoma"/>
      <w:sz w:val="16"/>
      <w:szCs w:val="16"/>
    </w:rPr>
  </w:style>
  <w:style w:type="paragraph" w:styleId="E-mailSignature">
    <w:name w:val="E-mail Signature"/>
    <w:basedOn w:val="Normal"/>
    <w:link w:val="E-mailSignatureChar"/>
    <w:uiPriority w:val="99"/>
    <w:semiHidden/>
    <w:unhideWhenUsed/>
    <w:rsid w:val="009C5FC0"/>
  </w:style>
  <w:style w:type="character" w:customStyle="1" w:styleId="E-mailSignatureChar">
    <w:name w:val="E-mail Signature Char"/>
    <w:basedOn w:val="DefaultParagraphFont"/>
    <w:link w:val="E-mailSignature"/>
    <w:uiPriority w:val="99"/>
    <w:semiHidden/>
    <w:rsid w:val="009C5FC0"/>
  </w:style>
  <w:style w:type="paragraph" w:styleId="EndnoteText">
    <w:name w:val="endnote text"/>
    <w:basedOn w:val="Normal"/>
    <w:link w:val="EndnoteTextChar"/>
    <w:uiPriority w:val="99"/>
    <w:semiHidden/>
    <w:unhideWhenUsed/>
    <w:rsid w:val="009C5FC0"/>
    <w:rPr>
      <w:sz w:val="20"/>
      <w:szCs w:val="20"/>
    </w:rPr>
  </w:style>
  <w:style w:type="character" w:customStyle="1" w:styleId="EndnoteTextChar">
    <w:name w:val="Endnote Text Char"/>
    <w:basedOn w:val="DefaultParagraphFont"/>
    <w:link w:val="EndnoteText"/>
    <w:uiPriority w:val="99"/>
    <w:semiHidden/>
    <w:rsid w:val="009C5FC0"/>
    <w:rPr>
      <w:sz w:val="20"/>
      <w:szCs w:val="20"/>
    </w:rPr>
  </w:style>
  <w:style w:type="paragraph" w:styleId="FootnoteText">
    <w:name w:val="footnote text"/>
    <w:basedOn w:val="Normal"/>
    <w:link w:val="FootnoteTextChar"/>
    <w:uiPriority w:val="99"/>
    <w:semiHidden/>
    <w:unhideWhenUsed/>
    <w:rsid w:val="009C5FC0"/>
    <w:rPr>
      <w:sz w:val="20"/>
      <w:szCs w:val="20"/>
    </w:rPr>
  </w:style>
  <w:style w:type="character" w:customStyle="1" w:styleId="FootnoteTextChar">
    <w:name w:val="Footnote Text Char"/>
    <w:basedOn w:val="DefaultParagraphFont"/>
    <w:link w:val="FootnoteText"/>
    <w:uiPriority w:val="99"/>
    <w:semiHidden/>
    <w:rsid w:val="009C5FC0"/>
    <w:rPr>
      <w:sz w:val="20"/>
      <w:szCs w:val="20"/>
    </w:rPr>
  </w:style>
  <w:style w:type="character" w:customStyle="1" w:styleId="Heading5Char">
    <w:name w:val="Heading 5 Char"/>
    <w:basedOn w:val="DefaultParagraphFont"/>
    <w:link w:val="Heading5"/>
    <w:uiPriority w:val="9"/>
    <w:semiHidden/>
    <w:rsid w:val="009C5FC0"/>
    <w:rPr>
      <w:rFonts w:asciiTheme="majorHAnsi" w:eastAsiaTheme="majorEastAsia" w:hAnsiTheme="majorHAnsi" w:cstheme="majorBidi"/>
      <w:color w:val="1B6B85" w:themeColor="accent1" w:themeShade="7F"/>
    </w:rPr>
  </w:style>
  <w:style w:type="character" w:customStyle="1" w:styleId="Heading6Char">
    <w:name w:val="Heading 6 Char"/>
    <w:basedOn w:val="DefaultParagraphFont"/>
    <w:link w:val="Heading6"/>
    <w:uiPriority w:val="9"/>
    <w:semiHidden/>
    <w:rsid w:val="009C5FC0"/>
    <w:rPr>
      <w:rFonts w:asciiTheme="majorHAnsi" w:eastAsiaTheme="majorEastAsia" w:hAnsiTheme="majorHAnsi" w:cstheme="majorBidi"/>
      <w:i/>
      <w:iCs/>
      <w:color w:val="1B6B85" w:themeColor="accent1" w:themeShade="7F"/>
    </w:rPr>
  </w:style>
  <w:style w:type="character" w:customStyle="1" w:styleId="Heading7Char">
    <w:name w:val="Heading 7 Char"/>
    <w:basedOn w:val="DefaultParagraphFont"/>
    <w:link w:val="Heading7"/>
    <w:uiPriority w:val="9"/>
    <w:semiHidden/>
    <w:rsid w:val="009C5F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5F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5FC0"/>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9C5FC0"/>
    <w:rPr>
      <w:i/>
      <w:iCs/>
    </w:rPr>
  </w:style>
  <w:style w:type="character" w:customStyle="1" w:styleId="HTMLAddressChar">
    <w:name w:val="HTML Address Char"/>
    <w:basedOn w:val="DefaultParagraphFont"/>
    <w:link w:val="HTMLAddress"/>
    <w:uiPriority w:val="99"/>
    <w:semiHidden/>
    <w:rsid w:val="009C5FC0"/>
    <w:rPr>
      <w:i/>
      <w:iCs/>
    </w:rPr>
  </w:style>
  <w:style w:type="paragraph" w:styleId="HTMLPreformatted">
    <w:name w:val="HTML Preformatted"/>
    <w:basedOn w:val="Normal"/>
    <w:link w:val="HTMLPreformattedChar"/>
    <w:uiPriority w:val="99"/>
    <w:semiHidden/>
    <w:unhideWhenUsed/>
    <w:rsid w:val="009C5FC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C5FC0"/>
    <w:rPr>
      <w:rFonts w:ascii="Consolas" w:hAnsi="Consolas"/>
      <w:sz w:val="20"/>
      <w:szCs w:val="20"/>
    </w:rPr>
  </w:style>
  <w:style w:type="paragraph" w:styleId="Index1">
    <w:name w:val="index 1"/>
    <w:basedOn w:val="Normal"/>
    <w:next w:val="Normal"/>
    <w:autoRedefine/>
    <w:uiPriority w:val="99"/>
    <w:semiHidden/>
    <w:unhideWhenUsed/>
    <w:rsid w:val="009C5FC0"/>
    <w:pPr>
      <w:ind w:left="220" w:hanging="220"/>
    </w:pPr>
  </w:style>
  <w:style w:type="paragraph" w:styleId="Index2">
    <w:name w:val="index 2"/>
    <w:basedOn w:val="Normal"/>
    <w:next w:val="Normal"/>
    <w:autoRedefine/>
    <w:uiPriority w:val="99"/>
    <w:semiHidden/>
    <w:unhideWhenUsed/>
    <w:rsid w:val="009C5FC0"/>
    <w:pPr>
      <w:ind w:left="440" w:hanging="220"/>
    </w:pPr>
  </w:style>
  <w:style w:type="paragraph" w:styleId="Index3">
    <w:name w:val="index 3"/>
    <w:basedOn w:val="Normal"/>
    <w:next w:val="Normal"/>
    <w:autoRedefine/>
    <w:uiPriority w:val="99"/>
    <w:semiHidden/>
    <w:unhideWhenUsed/>
    <w:rsid w:val="009C5FC0"/>
    <w:pPr>
      <w:ind w:left="660" w:hanging="220"/>
    </w:pPr>
  </w:style>
  <w:style w:type="paragraph" w:styleId="Index4">
    <w:name w:val="index 4"/>
    <w:basedOn w:val="Normal"/>
    <w:next w:val="Normal"/>
    <w:autoRedefine/>
    <w:uiPriority w:val="99"/>
    <w:semiHidden/>
    <w:unhideWhenUsed/>
    <w:rsid w:val="009C5FC0"/>
    <w:pPr>
      <w:ind w:left="880" w:hanging="220"/>
    </w:pPr>
  </w:style>
  <w:style w:type="paragraph" w:styleId="Index5">
    <w:name w:val="index 5"/>
    <w:basedOn w:val="Normal"/>
    <w:next w:val="Normal"/>
    <w:autoRedefine/>
    <w:uiPriority w:val="99"/>
    <w:semiHidden/>
    <w:unhideWhenUsed/>
    <w:rsid w:val="009C5FC0"/>
    <w:pPr>
      <w:ind w:left="1100" w:hanging="220"/>
    </w:pPr>
  </w:style>
  <w:style w:type="paragraph" w:styleId="Index6">
    <w:name w:val="index 6"/>
    <w:basedOn w:val="Normal"/>
    <w:next w:val="Normal"/>
    <w:autoRedefine/>
    <w:uiPriority w:val="99"/>
    <w:semiHidden/>
    <w:unhideWhenUsed/>
    <w:rsid w:val="009C5FC0"/>
    <w:pPr>
      <w:ind w:left="1320" w:hanging="220"/>
    </w:pPr>
  </w:style>
  <w:style w:type="paragraph" w:styleId="Index7">
    <w:name w:val="index 7"/>
    <w:basedOn w:val="Normal"/>
    <w:next w:val="Normal"/>
    <w:autoRedefine/>
    <w:uiPriority w:val="99"/>
    <w:semiHidden/>
    <w:unhideWhenUsed/>
    <w:rsid w:val="009C5FC0"/>
    <w:pPr>
      <w:ind w:left="1540" w:hanging="220"/>
    </w:pPr>
  </w:style>
  <w:style w:type="paragraph" w:styleId="Index8">
    <w:name w:val="index 8"/>
    <w:basedOn w:val="Normal"/>
    <w:next w:val="Normal"/>
    <w:autoRedefine/>
    <w:uiPriority w:val="99"/>
    <w:semiHidden/>
    <w:unhideWhenUsed/>
    <w:rsid w:val="009C5FC0"/>
    <w:pPr>
      <w:ind w:left="1760" w:hanging="220"/>
    </w:pPr>
  </w:style>
  <w:style w:type="paragraph" w:styleId="Index9">
    <w:name w:val="index 9"/>
    <w:basedOn w:val="Normal"/>
    <w:next w:val="Normal"/>
    <w:autoRedefine/>
    <w:uiPriority w:val="99"/>
    <w:semiHidden/>
    <w:unhideWhenUsed/>
    <w:rsid w:val="009C5FC0"/>
    <w:pPr>
      <w:ind w:left="1980" w:hanging="220"/>
    </w:pPr>
  </w:style>
  <w:style w:type="paragraph" w:styleId="IndexHeading">
    <w:name w:val="index heading"/>
    <w:basedOn w:val="Normal"/>
    <w:next w:val="Index1"/>
    <w:uiPriority w:val="99"/>
    <w:semiHidden/>
    <w:unhideWhenUsed/>
    <w:rsid w:val="009C5FC0"/>
    <w:rPr>
      <w:rFonts w:asciiTheme="majorHAnsi" w:eastAsiaTheme="majorEastAsia" w:hAnsiTheme="majorHAnsi" w:cstheme="majorBidi"/>
      <w:b/>
      <w:bCs/>
    </w:rPr>
  </w:style>
  <w:style w:type="paragraph" w:styleId="IntenseQuote">
    <w:name w:val="Intense Quote"/>
    <w:basedOn w:val="Normal"/>
    <w:next w:val="Normal"/>
    <w:link w:val="IntenseQuoteChar"/>
    <w:uiPriority w:val="60"/>
    <w:semiHidden/>
    <w:qFormat/>
    <w:rsid w:val="009C5FC0"/>
    <w:pPr>
      <w:pBdr>
        <w:bottom w:val="single" w:sz="4" w:space="4" w:color="63C1DF" w:themeColor="accent1"/>
      </w:pBdr>
      <w:spacing w:before="200" w:after="280"/>
      <w:ind w:left="936" w:right="936"/>
    </w:pPr>
    <w:rPr>
      <w:b/>
      <w:bCs/>
      <w:i/>
      <w:iCs/>
      <w:color w:val="63C1DF" w:themeColor="accent1"/>
    </w:rPr>
  </w:style>
  <w:style w:type="character" w:customStyle="1" w:styleId="IntenseQuoteChar">
    <w:name w:val="Intense Quote Char"/>
    <w:basedOn w:val="DefaultParagraphFont"/>
    <w:link w:val="IntenseQuote"/>
    <w:uiPriority w:val="60"/>
    <w:semiHidden/>
    <w:rsid w:val="009C5FC0"/>
    <w:rPr>
      <w:b/>
      <w:bCs/>
      <w:i/>
      <w:iCs/>
      <w:color w:val="63C1DF" w:themeColor="accent1"/>
    </w:rPr>
  </w:style>
  <w:style w:type="paragraph" w:styleId="List">
    <w:name w:val="List"/>
    <w:basedOn w:val="Normal"/>
    <w:uiPriority w:val="99"/>
    <w:semiHidden/>
    <w:unhideWhenUsed/>
    <w:rsid w:val="009C5FC0"/>
    <w:pPr>
      <w:ind w:left="360" w:hanging="360"/>
      <w:contextualSpacing/>
    </w:pPr>
  </w:style>
  <w:style w:type="paragraph" w:styleId="List2">
    <w:name w:val="List 2"/>
    <w:basedOn w:val="Normal"/>
    <w:uiPriority w:val="99"/>
    <w:semiHidden/>
    <w:unhideWhenUsed/>
    <w:rsid w:val="009C5FC0"/>
    <w:pPr>
      <w:ind w:left="720" w:hanging="360"/>
      <w:contextualSpacing/>
    </w:pPr>
  </w:style>
  <w:style w:type="paragraph" w:styleId="List3">
    <w:name w:val="List 3"/>
    <w:basedOn w:val="Normal"/>
    <w:uiPriority w:val="99"/>
    <w:semiHidden/>
    <w:unhideWhenUsed/>
    <w:rsid w:val="009C5FC0"/>
    <w:pPr>
      <w:ind w:left="1080" w:hanging="360"/>
      <w:contextualSpacing/>
    </w:pPr>
  </w:style>
  <w:style w:type="paragraph" w:styleId="List4">
    <w:name w:val="List 4"/>
    <w:basedOn w:val="Normal"/>
    <w:uiPriority w:val="99"/>
    <w:semiHidden/>
    <w:unhideWhenUsed/>
    <w:rsid w:val="009C5FC0"/>
    <w:pPr>
      <w:ind w:left="1440" w:hanging="360"/>
      <w:contextualSpacing/>
    </w:pPr>
  </w:style>
  <w:style w:type="paragraph" w:styleId="List5">
    <w:name w:val="List 5"/>
    <w:basedOn w:val="Normal"/>
    <w:uiPriority w:val="99"/>
    <w:semiHidden/>
    <w:unhideWhenUsed/>
    <w:rsid w:val="009C5FC0"/>
    <w:pPr>
      <w:ind w:left="1800" w:hanging="360"/>
      <w:contextualSpacing/>
    </w:pPr>
  </w:style>
  <w:style w:type="paragraph" w:styleId="ListBullet2">
    <w:name w:val="List Bullet 2"/>
    <w:basedOn w:val="Normal"/>
    <w:uiPriority w:val="99"/>
    <w:semiHidden/>
    <w:unhideWhenUsed/>
    <w:rsid w:val="009C5FC0"/>
    <w:pPr>
      <w:numPr>
        <w:numId w:val="8"/>
      </w:numPr>
      <w:contextualSpacing/>
    </w:pPr>
  </w:style>
  <w:style w:type="paragraph" w:styleId="ListBullet3">
    <w:name w:val="List Bullet 3"/>
    <w:basedOn w:val="Normal"/>
    <w:uiPriority w:val="99"/>
    <w:semiHidden/>
    <w:unhideWhenUsed/>
    <w:rsid w:val="009C5FC0"/>
    <w:pPr>
      <w:numPr>
        <w:numId w:val="9"/>
      </w:numPr>
      <w:contextualSpacing/>
    </w:pPr>
  </w:style>
  <w:style w:type="paragraph" w:styleId="ListBullet4">
    <w:name w:val="List Bullet 4"/>
    <w:basedOn w:val="Normal"/>
    <w:uiPriority w:val="99"/>
    <w:semiHidden/>
    <w:unhideWhenUsed/>
    <w:rsid w:val="009C5FC0"/>
    <w:pPr>
      <w:numPr>
        <w:numId w:val="10"/>
      </w:numPr>
      <w:contextualSpacing/>
    </w:pPr>
  </w:style>
  <w:style w:type="paragraph" w:styleId="ListBullet5">
    <w:name w:val="List Bullet 5"/>
    <w:basedOn w:val="Normal"/>
    <w:uiPriority w:val="99"/>
    <w:semiHidden/>
    <w:unhideWhenUsed/>
    <w:rsid w:val="009C5FC0"/>
    <w:pPr>
      <w:numPr>
        <w:numId w:val="11"/>
      </w:numPr>
      <w:contextualSpacing/>
    </w:pPr>
  </w:style>
  <w:style w:type="paragraph" w:styleId="ListContinue">
    <w:name w:val="List Continue"/>
    <w:basedOn w:val="Normal"/>
    <w:uiPriority w:val="99"/>
    <w:semiHidden/>
    <w:unhideWhenUsed/>
    <w:rsid w:val="009C5FC0"/>
    <w:pPr>
      <w:spacing w:after="120"/>
      <w:ind w:left="360"/>
      <w:contextualSpacing/>
    </w:pPr>
  </w:style>
  <w:style w:type="paragraph" w:styleId="ListContinue2">
    <w:name w:val="List Continue 2"/>
    <w:basedOn w:val="Normal"/>
    <w:uiPriority w:val="99"/>
    <w:semiHidden/>
    <w:unhideWhenUsed/>
    <w:rsid w:val="009C5FC0"/>
    <w:pPr>
      <w:spacing w:after="120"/>
      <w:ind w:left="720"/>
      <w:contextualSpacing/>
    </w:pPr>
  </w:style>
  <w:style w:type="paragraph" w:styleId="ListContinue3">
    <w:name w:val="List Continue 3"/>
    <w:basedOn w:val="Normal"/>
    <w:uiPriority w:val="99"/>
    <w:semiHidden/>
    <w:unhideWhenUsed/>
    <w:rsid w:val="009C5FC0"/>
    <w:pPr>
      <w:spacing w:after="120"/>
      <w:ind w:left="1080"/>
      <w:contextualSpacing/>
    </w:pPr>
  </w:style>
  <w:style w:type="paragraph" w:styleId="ListContinue4">
    <w:name w:val="List Continue 4"/>
    <w:basedOn w:val="Normal"/>
    <w:uiPriority w:val="99"/>
    <w:semiHidden/>
    <w:unhideWhenUsed/>
    <w:rsid w:val="009C5FC0"/>
    <w:pPr>
      <w:spacing w:after="120"/>
      <w:ind w:left="1440"/>
      <w:contextualSpacing/>
    </w:pPr>
  </w:style>
  <w:style w:type="paragraph" w:styleId="ListContinue5">
    <w:name w:val="List Continue 5"/>
    <w:basedOn w:val="Normal"/>
    <w:uiPriority w:val="99"/>
    <w:semiHidden/>
    <w:unhideWhenUsed/>
    <w:rsid w:val="009C5FC0"/>
    <w:pPr>
      <w:spacing w:after="120"/>
      <w:ind w:left="1800"/>
      <w:contextualSpacing/>
    </w:pPr>
  </w:style>
  <w:style w:type="paragraph" w:styleId="ListNumber2">
    <w:name w:val="List Number 2"/>
    <w:basedOn w:val="Normal"/>
    <w:uiPriority w:val="99"/>
    <w:semiHidden/>
    <w:unhideWhenUsed/>
    <w:rsid w:val="009C5FC0"/>
    <w:pPr>
      <w:numPr>
        <w:numId w:val="12"/>
      </w:numPr>
      <w:contextualSpacing/>
    </w:pPr>
  </w:style>
  <w:style w:type="paragraph" w:styleId="ListNumber3">
    <w:name w:val="List Number 3"/>
    <w:basedOn w:val="Normal"/>
    <w:uiPriority w:val="99"/>
    <w:semiHidden/>
    <w:unhideWhenUsed/>
    <w:rsid w:val="009C5FC0"/>
    <w:pPr>
      <w:numPr>
        <w:numId w:val="13"/>
      </w:numPr>
      <w:contextualSpacing/>
    </w:pPr>
  </w:style>
  <w:style w:type="paragraph" w:styleId="ListNumber4">
    <w:name w:val="List Number 4"/>
    <w:basedOn w:val="Normal"/>
    <w:uiPriority w:val="99"/>
    <w:semiHidden/>
    <w:unhideWhenUsed/>
    <w:rsid w:val="009C5FC0"/>
    <w:pPr>
      <w:numPr>
        <w:numId w:val="14"/>
      </w:numPr>
      <w:contextualSpacing/>
    </w:pPr>
  </w:style>
  <w:style w:type="paragraph" w:styleId="ListNumber5">
    <w:name w:val="List Number 5"/>
    <w:basedOn w:val="Normal"/>
    <w:uiPriority w:val="99"/>
    <w:semiHidden/>
    <w:unhideWhenUsed/>
    <w:rsid w:val="009C5FC0"/>
    <w:pPr>
      <w:numPr>
        <w:numId w:val="15"/>
      </w:numPr>
      <w:contextualSpacing/>
    </w:pPr>
  </w:style>
  <w:style w:type="paragraph" w:styleId="MacroText">
    <w:name w:val="macro"/>
    <w:link w:val="MacroTextChar"/>
    <w:uiPriority w:val="99"/>
    <w:semiHidden/>
    <w:unhideWhenUsed/>
    <w:rsid w:val="009C5FC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9C5FC0"/>
    <w:rPr>
      <w:rFonts w:ascii="Consolas" w:hAnsi="Consolas"/>
      <w:sz w:val="20"/>
      <w:szCs w:val="20"/>
    </w:rPr>
  </w:style>
  <w:style w:type="paragraph" w:styleId="MessageHeader">
    <w:name w:val="Message Header"/>
    <w:basedOn w:val="Normal"/>
    <w:link w:val="MessageHeaderChar"/>
    <w:uiPriority w:val="99"/>
    <w:semiHidden/>
    <w:unhideWhenUsed/>
    <w:rsid w:val="009C5FC0"/>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5FC0"/>
    <w:rPr>
      <w:rFonts w:asciiTheme="majorHAnsi" w:eastAsiaTheme="majorEastAsia" w:hAnsiTheme="majorHAnsi" w:cstheme="majorBidi"/>
      <w:sz w:val="24"/>
      <w:szCs w:val="24"/>
      <w:shd w:val="pct20" w:color="auto" w:fill="auto"/>
    </w:rPr>
  </w:style>
  <w:style w:type="paragraph" w:styleId="NoSpacing">
    <w:name w:val="No Spacing"/>
    <w:uiPriority w:val="99"/>
    <w:semiHidden/>
    <w:qFormat/>
    <w:rsid w:val="009C5FC0"/>
  </w:style>
  <w:style w:type="paragraph" w:styleId="NormalWeb">
    <w:name w:val="Normal (Web)"/>
    <w:basedOn w:val="Normal"/>
    <w:uiPriority w:val="99"/>
    <w:semiHidden/>
    <w:unhideWhenUsed/>
    <w:rsid w:val="009C5FC0"/>
    <w:rPr>
      <w:rFonts w:ascii="Times New Roman" w:hAnsi="Times New Roman"/>
      <w:sz w:val="24"/>
      <w:szCs w:val="24"/>
    </w:rPr>
  </w:style>
  <w:style w:type="paragraph" w:styleId="NormalIndent">
    <w:name w:val="Normal Indent"/>
    <w:basedOn w:val="Normal"/>
    <w:uiPriority w:val="99"/>
    <w:semiHidden/>
    <w:unhideWhenUsed/>
    <w:rsid w:val="009C5FC0"/>
    <w:pPr>
      <w:ind w:left="720"/>
    </w:pPr>
  </w:style>
  <w:style w:type="paragraph" w:styleId="NoteHeading">
    <w:name w:val="Note Heading"/>
    <w:basedOn w:val="Normal"/>
    <w:next w:val="Normal"/>
    <w:link w:val="NoteHeadingChar"/>
    <w:uiPriority w:val="99"/>
    <w:semiHidden/>
    <w:unhideWhenUsed/>
    <w:rsid w:val="009C5FC0"/>
  </w:style>
  <w:style w:type="character" w:customStyle="1" w:styleId="NoteHeadingChar">
    <w:name w:val="Note Heading Char"/>
    <w:basedOn w:val="DefaultParagraphFont"/>
    <w:link w:val="NoteHeading"/>
    <w:uiPriority w:val="99"/>
    <w:semiHidden/>
    <w:rsid w:val="009C5FC0"/>
  </w:style>
  <w:style w:type="paragraph" w:styleId="PlainText">
    <w:name w:val="Plain Text"/>
    <w:basedOn w:val="Normal"/>
    <w:link w:val="PlainTextChar"/>
    <w:uiPriority w:val="99"/>
    <w:semiHidden/>
    <w:unhideWhenUsed/>
    <w:rsid w:val="009C5FC0"/>
    <w:rPr>
      <w:rFonts w:ascii="Consolas" w:hAnsi="Consolas"/>
      <w:sz w:val="21"/>
      <w:szCs w:val="21"/>
    </w:rPr>
  </w:style>
  <w:style w:type="character" w:customStyle="1" w:styleId="PlainTextChar">
    <w:name w:val="Plain Text Char"/>
    <w:basedOn w:val="DefaultParagraphFont"/>
    <w:link w:val="PlainText"/>
    <w:uiPriority w:val="99"/>
    <w:semiHidden/>
    <w:rsid w:val="009C5FC0"/>
    <w:rPr>
      <w:rFonts w:ascii="Consolas" w:hAnsi="Consolas"/>
      <w:sz w:val="21"/>
      <w:szCs w:val="21"/>
    </w:rPr>
  </w:style>
  <w:style w:type="paragraph" w:styleId="Quote">
    <w:name w:val="Quote"/>
    <w:basedOn w:val="Normal"/>
    <w:next w:val="Normal"/>
    <w:link w:val="QuoteChar"/>
    <w:uiPriority w:val="73"/>
    <w:semiHidden/>
    <w:qFormat/>
    <w:rsid w:val="009C5FC0"/>
    <w:rPr>
      <w:i/>
      <w:iCs/>
      <w:color w:val="000000" w:themeColor="text1"/>
    </w:rPr>
  </w:style>
  <w:style w:type="character" w:customStyle="1" w:styleId="QuoteChar">
    <w:name w:val="Quote Char"/>
    <w:basedOn w:val="DefaultParagraphFont"/>
    <w:link w:val="Quote"/>
    <w:uiPriority w:val="73"/>
    <w:semiHidden/>
    <w:rsid w:val="009C5FC0"/>
    <w:rPr>
      <w:i/>
      <w:iCs/>
      <w:color w:val="000000" w:themeColor="text1"/>
    </w:rPr>
  </w:style>
  <w:style w:type="paragraph" w:styleId="Salutation">
    <w:name w:val="Salutation"/>
    <w:basedOn w:val="Normal"/>
    <w:next w:val="Normal"/>
    <w:link w:val="SalutationChar"/>
    <w:uiPriority w:val="99"/>
    <w:semiHidden/>
    <w:unhideWhenUsed/>
    <w:rsid w:val="009C5FC0"/>
  </w:style>
  <w:style w:type="character" w:customStyle="1" w:styleId="SalutationChar">
    <w:name w:val="Salutation Char"/>
    <w:basedOn w:val="DefaultParagraphFont"/>
    <w:link w:val="Salutation"/>
    <w:uiPriority w:val="99"/>
    <w:semiHidden/>
    <w:rsid w:val="009C5FC0"/>
  </w:style>
  <w:style w:type="paragraph" w:styleId="Signature">
    <w:name w:val="Signature"/>
    <w:basedOn w:val="Normal"/>
    <w:link w:val="SignatureChar"/>
    <w:uiPriority w:val="99"/>
    <w:semiHidden/>
    <w:unhideWhenUsed/>
    <w:rsid w:val="009C5FC0"/>
    <w:pPr>
      <w:ind w:left="4320"/>
    </w:pPr>
  </w:style>
  <w:style w:type="character" w:customStyle="1" w:styleId="SignatureChar">
    <w:name w:val="Signature Char"/>
    <w:basedOn w:val="DefaultParagraphFont"/>
    <w:link w:val="Signature"/>
    <w:uiPriority w:val="99"/>
    <w:semiHidden/>
    <w:rsid w:val="009C5FC0"/>
  </w:style>
  <w:style w:type="paragraph" w:styleId="Subtitle">
    <w:name w:val="Subtitle"/>
    <w:basedOn w:val="Normal"/>
    <w:next w:val="Normal"/>
    <w:link w:val="SubtitleChar"/>
    <w:uiPriority w:val="11"/>
    <w:semiHidden/>
    <w:qFormat/>
    <w:rsid w:val="009C5FC0"/>
    <w:pPr>
      <w:numPr>
        <w:ilvl w:val="1"/>
      </w:numPr>
    </w:pPr>
    <w:rPr>
      <w:rFonts w:asciiTheme="majorHAnsi" w:eastAsiaTheme="majorEastAsia" w:hAnsiTheme="majorHAnsi" w:cstheme="majorBidi"/>
      <w:i/>
      <w:iCs/>
      <w:color w:val="63C1DF" w:themeColor="accent1"/>
      <w:spacing w:val="15"/>
      <w:sz w:val="24"/>
      <w:szCs w:val="24"/>
    </w:rPr>
  </w:style>
  <w:style w:type="character" w:customStyle="1" w:styleId="SubtitleChar">
    <w:name w:val="Subtitle Char"/>
    <w:basedOn w:val="DefaultParagraphFont"/>
    <w:link w:val="Subtitle"/>
    <w:uiPriority w:val="11"/>
    <w:semiHidden/>
    <w:rsid w:val="009C5FC0"/>
    <w:rPr>
      <w:rFonts w:asciiTheme="majorHAnsi" w:eastAsiaTheme="majorEastAsia" w:hAnsiTheme="majorHAnsi" w:cstheme="majorBidi"/>
      <w:i/>
      <w:iCs/>
      <w:color w:val="63C1DF" w:themeColor="accent1"/>
      <w:spacing w:val="15"/>
      <w:sz w:val="24"/>
      <w:szCs w:val="24"/>
    </w:rPr>
  </w:style>
  <w:style w:type="paragraph" w:styleId="Title">
    <w:name w:val="Title"/>
    <w:basedOn w:val="Normal"/>
    <w:next w:val="Normal"/>
    <w:link w:val="TitleChar"/>
    <w:uiPriority w:val="10"/>
    <w:semiHidden/>
    <w:rsid w:val="009C5FC0"/>
    <w:pPr>
      <w:pBdr>
        <w:bottom w:val="single" w:sz="8" w:space="4" w:color="63C1DF"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semiHidden/>
    <w:rsid w:val="009C5FC0"/>
    <w:rPr>
      <w:rFonts w:asciiTheme="majorHAnsi" w:eastAsiaTheme="majorEastAsia" w:hAnsiTheme="majorHAnsi" w:cstheme="majorBidi"/>
      <w:color w:val="000000" w:themeColor="text2" w:themeShade="BF"/>
      <w:spacing w:val="5"/>
      <w:kern w:val="28"/>
      <w:sz w:val="52"/>
      <w:szCs w:val="52"/>
    </w:rPr>
  </w:style>
  <w:style w:type="paragraph" w:styleId="TOCHeading">
    <w:name w:val="TOC Heading"/>
    <w:basedOn w:val="Heading1"/>
    <w:next w:val="Normal"/>
    <w:uiPriority w:val="71"/>
    <w:semiHidden/>
    <w:unhideWhenUsed/>
    <w:qFormat/>
    <w:rsid w:val="009C5FC0"/>
    <w:pPr>
      <w:spacing w:before="480"/>
      <w:outlineLvl w:val="9"/>
    </w:pPr>
    <w:rPr>
      <w:rFonts w:asciiTheme="majorHAnsi" w:eastAsiaTheme="majorEastAsia" w:hAnsiTheme="majorHAnsi" w:cstheme="majorBidi"/>
      <w:color w:val="29A1C7" w:themeColor="accent1" w:themeShade="BF"/>
    </w:rPr>
  </w:style>
  <w:style w:type="paragraph" w:customStyle="1" w:styleId="Default">
    <w:name w:val="Default"/>
    <w:rsid w:val="00AC6605"/>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sid w:val="00D4720E"/>
    <w:rPr>
      <w:color w:val="63C1D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39535">
      <w:bodyDiv w:val="1"/>
      <w:marLeft w:val="0"/>
      <w:marRight w:val="0"/>
      <w:marTop w:val="0"/>
      <w:marBottom w:val="0"/>
      <w:divBdr>
        <w:top w:val="none" w:sz="0" w:space="0" w:color="auto"/>
        <w:left w:val="none" w:sz="0" w:space="0" w:color="auto"/>
        <w:bottom w:val="none" w:sz="0" w:space="0" w:color="auto"/>
        <w:right w:val="none" w:sz="0" w:space="0" w:color="auto"/>
      </w:divBdr>
    </w:div>
    <w:div w:id="68430389">
      <w:bodyDiv w:val="1"/>
      <w:marLeft w:val="0"/>
      <w:marRight w:val="0"/>
      <w:marTop w:val="0"/>
      <w:marBottom w:val="0"/>
      <w:divBdr>
        <w:top w:val="none" w:sz="0" w:space="0" w:color="auto"/>
        <w:left w:val="none" w:sz="0" w:space="0" w:color="auto"/>
        <w:bottom w:val="none" w:sz="0" w:space="0" w:color="auto"/>
        <w:right w:val="none" w:sz="0" w:space="0" w:color="auto"/>
      </w:divBdr>
    </w:div>
    <w:div w:id="80106200">
      <w:bodyDiv w:val="1"/>
      <w:marLeft w:val="0"/>
      <w:marRight w:val="0"/>
      <w:marTop w:val="0"/>
      <w:marBottom w:val="0"/>
      <w:divBdr>
        <w:top w:val="none" w:sz="0" w:space="0" w:color="auto"/>
        <w:left w:val="none" w:sz="0" w:space="0" w:color="auto"/>
        <w:bottom w:val="none" w:sz="0" w:space="0" w:color="auto"/>
        <w:right w:val="none" w:sz="0" w:space="0" w:color="auto"/>
      </w:divBdr>
    </w:div>
    <w:div w:id="83036679">
      <w:bodyDiv w:val="1"/>
      <w:marLeft w:val="0"/>
      <w:marRight w:val="0"/>
      <w:marTop w:val="0"/>
      <w:marBottom w:val="0"/>
      <w:divBdr>
        <w:top w:val="none" w:sz="0" w:space="0" w:color="auto"/>
        <w:left w:val="none" w:sz="0" w:space="0" w:color="auto"/>
        <w:bottom w:val="none" w:sz="0" w:space="0" w:color="auto"/>
        <w:right w:val="none" w:sz="0" w:space="0" w:color="auto"/>
      </w:divBdr>
    </w:div>
    <w:div w:id="170681639">
      <w:bodyDiv w:val="1"/>
      <w:marLeft w:val="0"/>
      <w:marRight w:val="0"/>
      <w:marTop w:val="0"/>
      <w:marBottom w:val="0"/>
      <w:divBdr>
        <w:top w:val="none" w:sz="0" w:space="0" w:color="auto"/>
        <w:left w:val="none" w:sz="0" w:space="0" w:color="auto"/>
        <w:bottom w:val="none" w:sz="0" w:space="0" w:color="auto"/>
        <w:right w:val="none" w:sz="0" w:space="0" w:color="auto"/>
      </w:divBdr>
    </w:div>
    <w:div w:id="226258531">
      <w:bodyDiv w:val="1"/>
      <w:marLeft w:val="0"/>
      <w:marRight w:val="0"/>
      <w:marTop w:val="0"/>
      <w:marBottom w:val="0"/>
      <w:divBdr>
        <w:top w:val="none" w:sz="0" w:space="0" w:color="auto"/>
        <w:left w:val="none" w:sz="0" w:space="0" w:color="auto"/>
        <w:bottom w:val="none" w:sz="0" w:space="0" w:color="auto"/>
        <w:right w:val="none" w:sz="0" w:space="0" w:color="auto"/>
      </w:divBdr>
    </w:div>
    <w:div w:id="229468153">
      <w:bodyDiv w:val="1"/>
      <w:marLeft w:val="0"/>
      <w:marRight w:val="0"/>
      <w:marTop w:val="0"/>
      <w:marBottom w:val="0"/>
      <w:divBdr>
        <w:top w:val="none" w:sz="0" w:space="0" w:color="auto"/>
        <w:left w:val="none" w:sz="0" w:space="0" w:color="auto"/>
        <w:bottom w:val="none" w:sz="0" w:space="0" w:color="auto"/>
        <w:right w:val="none" w:sz="0" w:space="0" w:color="auto"/>
      </w:divBdr>
    </w:div>
    <w:div w:id="241531688">
      <w:bodyDiv w:val="1"/>
      <w:marLeft w:val="0"/>
      <w:marRight w:val="0"/>
      <w:marTop w:val="0"/>
      <w:marBottom w:val="0"/>
      <w:divBdr>
        <w:top w:val="none" w:sz="0" w:space="0" w:color="auto"/>
        <w:left w:val="none" w:sz="0" w:space="0" w:color="auto"/>
        <w:bottom w:val="none" w:sz="0" w:space="0" w:color="auto"/>
        <w:right w:val="none" w:sz="0" w:space="0" w:color="auto"/>
      </w:divBdr>
    </w:div>
    <w:div w:id="253249390">
      <w:bodyDiv w:val="1"/>
      <w:marLeft w:val="0"/>
      <w:marRight w:val="0"/>
      <w:marTop w:val="0"/>
      <w:marBottom w:val="0"/>
      <w:divBdr>
        <w:top w:val="none" w:sz="0" w:space="0" w:color="auto"/>
        <w:left w:val="none" w:sz="0" w:space="0" w:color="auto"/>
        <w:bottom w:val="none" w:sz="0" w:space="0" w:color="auto"/>
        <w:right w:val="none" w:sz="0" w:space="0" w:color="auto"/>
      </w:divBdr>
    </w:div>
    <w:div w:id="305202602">
      <w:bodyDiv w:val="1"/>
      <w:marLeft w:val="0"/>
      <w:marRight w:val="0"/>
      <w:marTop w:val="0"/>
      <w:marBottom w:val="0"/>
      <w:divBdr>
        <w:top w:val="none" w:sz="0" w:space="0" w:color="auto"/>
        <w:left w:val="none" w:sz="0" w:space="0" w:color="auto"/>
        <w:bottom w:val="none" w:sz="0" w:space="0" w:color="auto"/>
        <w:right w:val="none" w:sz="0" w:space="0" w:color="auto"/>
      </w:divBdr>
    </w:div>
    <w:div w:id="407731366">
      <w:bodyDiv w:val="1"/>
      <w:marLeft w:val="0"/>
      <w:marRight w:val="0"/>
      <w:marTop w:val="0"/>
      <w:marBottom w:val="0"/>
      <w:divBdr>
        <w:top w:val="none" w:sz="0" w:space="0" w:color="auto"/>
        <w:left w:val="none" w:sz="0" w:space="0" w:color="auto"/>
        <w:bottom w:val="none" w:sz="0" w:space="0" w:color="auto"/>
        <w:right w:val="none" w:sz="0" w:space="0" w:color="auto"/>
      </w:divBdr>
    </w:div>
    <w:div w:id="444278380">
      <w:bodyDiv w:val="1"/>
      <w:marLeft w:val="0"/>
      <w:marRight w:val="0"/>
      <w:marTop w:val="0"/>
      <w:marBottom w:val="0"/>
      <w:divBdr>
        <w:top w:val="none" w:sz="0" w:space="0" w:color="auto"/>
        <w:left w:val="none" w:sz="0" w:space="0" w:color="auto"/>
        <w:bottom w:val="none" w:sz="0" w:space="0" w:color="auto"/>
        <w:right w:val="none" w:sz="0" w:space="0" w:color="auto"/>
      </w:divBdr>
    </w:div>
    <w:div w:id="562759361">
      <w:bodyDiv w:val="1"/>
      <w:marLeft w:val="0"/>
      <w:marRight w:val="0"/>
      <w:marTop w:val="0"/>
      <w:marBottom w:val="0"/>
      <w:divBdr>
        <w:top w:val="none" w:sz="0" w:space="0" w:color="auto"/>
        <w:left w:val="none" w:sz="0" w:space="0" w:color="auto"/>
        <w:bottom w:val="none" w:sz="0" w:space="0" w:color="auto"/>
        <w:right w:val="none" w:sz="0" w:space="0" w:color="auto"/>
      </w:divBdr>
    </w:div>
    <w:div w:id="584652472">
      <w:bodyDiv w:val="1"/>
      <w:marLeft w:val="0"/>
      <w:marRight w:val="0"/>
      <w:marTop w:val="0"/>
      <w:marBottom w:val="0"/>
      <w:divBdr>
        <w:top w:val="none" w:sz="0" w:space="0" w:color="auto"/>
        <w:left w:val="none" w:sz="0" w:space="0" w:color="auto"/>
        <w:bottom w:val="none" w:sz="0" w:space="0" w:color="auto"/>
        <w:right w:val="none" w:sz="0" w:space="0" w:color="auto"/>
      </w:divBdr>
    </w:div>
    <w:div w:id="627973283">
      <w:bodyDiv w:val="1"/>
      <w:marLeft w:val="0"/>
      <w:marRight w:val="0"/>
      <w:marTop w:val="0"/>
      <w:marBottom w:val="0"/>
      <w:divBdr>
        <w:top w:val="none" w:sz="0" w:space="0" w:color="auto"/>
        <w:left w:val="none" w:sz="0" w:space="0" w:color="auto"/>
        <w:bottom w:val="none" w:sz="0" w:space="0" w:color="auto"/>
        <w:right w:val="none" w:sz="0" w:space="0" w:color="auto"/>
      </w:divBdr>
    </w:div>
    <w:div w:id="631790380">
      <w:bodyDiv w:val="1"/>
      <w:marLeft w:val="0"/>
      <w:marRight w:val="0"/>
      <w:marTop w:val="0"/>
      <w:marBottom w:val="0"/>
      <w:divBdr>
        <w:top w:val="none" w:sz="0" w:space="0" w:color="auto"/>
        <w:left w:val="none" w:sz="0" w:space="0" w:color="auto"/>
        <w:bottom w:val="none" w:sz="0" w:space="0" w:color="auto"/>
        <w:right w:val="none" w:sz="0" w:space="0" w:color="auto"/>
      </w:divBdr>
    </w:div>
    <w:div w:id="729504582">
      <w:bodyDiv w:val="1"/>
      <w:marLeft w:val="0"/>
      <w:marRight w:val="0"/>
      <w:marTop w:val="0"/>
      <w:marBottom w:val="0"/>
      <w:divBdr>
        <w:top w:val="none" w:sz="0" w:space="0" w:color="auto"/>
        <w:left w:val="none" w:sz="0" w:space="0" w:color="auto"/>
        <w:bottom w:val="none" w:sz="0" w:space="0" w:color="auto"/>
        <w:right w:val="none" w:sz="0" w:space="0" w:color="auto"/>
      </w:divBdr>
    </w:div>
    <w:div w:id="798229338">
      <w:bodyDiv w:val="1"/>
      <w:marLeft w:val="0"/>
      <w:marRight w:val="0"/>
      <w:marTop w:val="0"/>
      <w:marBottom w:val="0"/>
      <w:divBdr>
        <w:top w:val="none" w:sz="0" w:space="0" w:color="auto"/>
        <w:left w:val="none" w:sz="0" w:space="0" w:color="auto"/>
        <w:bottom w:val="none" w:sz="0" w:space="0" w:color="auto"/>
        <w:right w:val="none" w:sz="0" w:space="0" w:color="auto"/>
      </w:divBdr>
    </w:div>
    <w:div w:id="841117883">
      <w:bodyDiv w:val="1"/>
      <w:marLeft w:val="0"/>
      <w:marRight w:val="0"/>
      <w:marTop w:val="0"/>
      <w:marBottom w:val="0"/>
      <w:divBdr>
        <w:top w:val="none" w:sz="0" w:space="0" w:color="auto"/>
        <w:left w:val="none" w:sz="0" w:space="0" w:color="auto"/>
        <w:bottom w:val="none" w:sz="0" w:space="0" w:color="auto"/>
        <w:right w:val="none" w:sz="0" w:space="0" w:color="auto"/>
      </w:divBdr>
    </w:div>
    <w:div w:id="846332448">
      <w:bodyDiv w:val="1"/>
      <w:marLeft w:val="0"/>
      <w:marRight w:val="0"/>
      <w:marTop w:val="0"/>
      <w:marBottom w:val="0"/>
      <w:divBdr>
        <w:top w:val="none" w:sz="0" w:space="0" w:color="auto"/>
        <w:left w:val="none" w:sz="0" w:space="0" w:color="auto"/>
        <w:bottom w:val="none" w:sz="0" w:space="0" w:color="auto"/>
        <w:right w:val="none" w:sz="0" w:space="0" w:color="auto"/>
      </w:divBdr>
    </w:div>
    <w:div w:id="846558205">
      <w:bodyDiv w:val="1"/>
      <w:marLeft w:val="0"/>
      <w:marRight w:val="0"/>
      <w:marTop w:val="0"/>
      <w:marBottom w:val="0"/>
      <w:divBdr>
        <w:top w:val="none" w:sz="0" w:space="0" w:color="auto"/>
        <w:left w:val="none" w:sz="0" w:space="0" w:color="auto"/>
        <w:bottom w:val="none" w:sz="0" w:space="0" w:color="auto"/>
        <w:right w:val="none" w:sz="0" w:space="0" w:color="auto"/>
      </w:divBdr>
    </w:div>
    <w:div w:id="854805388">
      <w:bodyDiv w:val="1"/>
      <w:marLeft w:val="0"/>
      <w:marRight w:val="0"/>
      <w:marTop w:val="0"/>
      <w:marBottom w:val="0"/>
      <w:divBdr>
        <w:top w:val="none" w:sz="0" w:space="0" w:color="auto"/>
        <w:left w:val="none" w:sz="0" w:space="0" w:color="auto"/>
        <w:bottom w:val="none" w:sz="0" w:space="0" w:color="auto"/>
        <w:right w:val="none" w:sz="0" w:space="0" w:color="auto"/>
      </w:divBdr>
    </w:div>
    <w:div w:id="867525600">
      <w:bodyDiv w:val="1"/>
      <w:marLeft w:val="0"/>
      <w:marRight w:val="0"/>
      <w:marTop w:val="0"/>
      <w:marBottom w:val="0"/>
      <w:divBdr>
        <w:top w:val="none" w:sz="0" w:space="0" w:color="auto"/>
        <w:left w:val="none" w:sz="0" w:space="0" w:color="auto"/>
        <w:bottom w:val="none" w:sz="0" w:space="0" w:color="auto"/>
        <w:right w:val="none" w:sz="0" w:space="0" w:color="auto"/>
      </w:divBdr>
    </w:div>
    <w:div w:id="871916144">
      <w:bodyDiv w:val="1"/>
      <w:marLeft w:val="0"/>
      <w:marRight w:val="0"/>
      <w:marTop w:val="0"/>
      <w:marBottom w:val="0"/>
      <w:divBdr>
        <w:top w:val="none" w:sz="0" w:space="0" w:color="auto"/>
        <w:left w:val="none" w:sz="0" w:space="0" w:color="auto"/>
        <w:bottom w:val="none" w:sz="0" w:space="0" w:color="auto"/>
        <w:right w:val="none" w:sz="0" w:space="0" w:color="auto"/>
      </w:divBdr>
    </w:div>
    <w:div w:id="910505263">
      <w:bodyDiv w:val="1"/>
      <w:marLeft w:val="0"/>
      <w:marRight w:val="0"/>
      <w:marTop w:val="0"/>
      <w:marBottom w:val="0"/>
      <w:divBdr>
        <w:top w:val="none" w:sz="0" w:space="0" w:color="auto"/>
        <w:left w:val="none" w:sz="0" w:space="0" w:color="auto"/>
        <w:bottom w:val="none" w:sz="0" w:space="0" w:color="auto"/>
        <w:right w:val="none" w:sz="0" w:space="0" w:color="auto"/>
      </w:divBdr>
    </w:div>
    <w:div w:id="917400477">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93488718">
      <w:bodyDiv w:val="1"/>
      <w:marLeft w:val="0"/>
      <w:marRight w:val="0"/>
      <w:marTop w:val="0"/>
      <w:marBottom w:val="0"/>
      <w:divBdr>
        <w:top w:val="none" w:sz="0" w:space="0" w:color="auto"/>
        <w:left w:val="none" w:sz="0" w:space="0" w:color="auto"/>
        <w:bottom w:val="none" w:sz="0" w:space="0" w:color="auto"/>
        <w:right w:val="none" w:sz="0" w:space="0" w:color="auto"/>
      </w:divBdr>
    </w:div>
    <w:div w:id="1142652553">
      <w:bodyDiv w:val="1"/>
      <w:marLeft w:val="0"/>
      <w:marRight w:val="0"/>
      <w:marTop w:val="0"/>
      <w:marBottom w:val="0"/>
      <w:divBdr>
        <w:top w:val="none" w:sz="0" w:space="0" w:color="auto"/>
        <w:left w:val="none" w:sz="0" w:space="0" w:color="auto"/>
        <w:bottom w:val="none" w:sz="0" w:space="0" w:color="auto"/>
        <w:right w:val="none" w:sz="0" w:space="0" w:color="auto"/>
      </w:divBdr>
    </w:div>
    <w:div w:id="1194920128">
      <w:bodyDiv w:val="1"/>
      <w:marLeft w:val="0"/>
      <w:marRight w:val="0"/>
      <w:marTop w:val="0"/>
      <w:marBottom w:val="0"/>
      <w:divBdr>
        <w:top w:val="none" w:sz="0" w:space="0" w:color="auto"/>
        <w:left w:val="none" w:sz="0" w:space="0" w:color="auto"/>
        <w:bottom w:val="none" w:sz="0" w:space="0" w:color="auto"/>
        <w:right w:val="none" w:sz="0" w:space="0" w:color="auto"/>
      </w:divBdr>
    </w:div>
    <w:div w:id="1218203489">
      <w:bodyDiv w:val="1"/>
      <w:marLeft w:val="0"/>
      <w:marRight w:val="0"/>
      <w:marTop w:val="0"/>
      <w:marBottom w:val="0"/>
      <w:divBdr>
        <w:top w:val="none" w:sz="0" w:space="0" w:color="auto"/>
        <w:left w:val="none" w:sz="0" w:space="0" w:color="auto"/>
        <w:bottom w:val="none" w:sz="0" w:space="0" w:color="auto"/>
        <w:right w:val="none" w:sz="0" w:space="0" w:color="auto"/>
      </w:divBdr>
    </w:div>
    <w:div w:id="1247959742">
      <w:bodyDiv w:val="1"/>
      <w:marLeft w:val="0"/>
      <w:marRight w:val="0"/>
      <w:marTop w:val="0"/>
      <w:marBottom w:val="0"/>
      <w:divBdr>
        <w:top w:val="none" w:sz="0" w:space="0" w:color="auto"/>
        <w:left w:val="none" w:sz="0" w:space="0" w:color="auto"/>
        <w:bottom w:val="none" w:sz="0" w:space="0" w:color="auto"/>
        <w:right w:val="none" w:sz="0" w:space="0" w:color="auto"/>
      </w:divBdr>
    </w:div>
    <w:div w:id="1285963135">
      <w:bodyDiv w:val="1"/>
      <w:marLeft w:val="0"/>
      <w:marRight w:val="0"/>
      <w:marTop w:val="0"/>
      <w:marBottom w:val="0"/>
      <w:divBdr>
        <w:top w:val="none" w:sz="0" w:space="0" w:color="auto"/>
        <w:left w:val="none" w:sz="0" w:space="0" w:color="auto"/>
        <w:bottom w:val="none" w:sz="0" w:space="0" w:color="auto"/>
        <w:right w:val="none" w:sz="0" w:space="0" w:color="auto"/>
      </w:divBdr>
      <w:divsChild>
        <w:div w:id="61098601">
          <w:marLeft w:val="1800"/>
          <w:marRight w:val="0"/>
          <w:marTop w:val="115"/>
          <w:marBottom w:val="0"/>
          <w:divBdr>
            <w:top w:val="none" w:sz="0" w:space="0" w:color="auto"/>
            <w:left w:val="none" w:sz="0" w:space="0" w:color="auto"/>
            <w:bottom w:val="none" w:sz="0" w:space="0" w:color="auto"/>
            <w:right w:val="none" w:sz="0" w:space="0" w:color="auto"/>
          </w:divBdr>
        </w:div>
        <w:div w:id="488643427">
          <w:marLeft w:val="1166"/>
          <w:marRight w:val="0"/>
          <w:marTop w:val="134"/>
          <w:marBottom w:val="0"/>
          <w:divBdr>
            <w:top w:val="none" w:sz="0" w:space="0" w:color="auto"/>
            <w:left w:val="none" w:sz="0" w:space="0" w:color="auto"/>
            <w:bottom w:val="none" w:sz="0" w:space="0" w:color="auto"/>
            <w:right w:val="none" w:sz="0" w:space="0" w:color="auto"/>
          </w:divBdr>
        </w:div>
        <w:div w:id="607352243">
          <w:marLeft w:val="1800"/>
          <w:marRight w:val="0"/>
          <w:marTop w:val="115"/>
          <w:marBottom w:val="0"/>
          <w:divBdr>
            <w:top w:val="none" w:sz="0" w:space="0" w:color="auto"/>
            <w:left w:val="none" w:sz="0" w:space="0" w:color="auto"/>
            <w:bottom w:val="none" w:sz="0" w:space="0" w:color="auto"/>
            <w:right w:val="none" w:sz="0" w:space="0" w:color="auto"/>
          </w:divBdr>
        </w:div>
        <w:div w:id="1053696512">
          <w:marLeft w:val="1166"/>
          <w:marRight w:val="0"/>
          <w:marTop w:val="134"/>
          <w:marBottom w:val="0"/>
          <w:divBdr>
            <w:top w:val="none" w:sz="0" w:space="0" w:color="auto"/>
            <w:left w:val="none" w:sz="0" w:space="0" w:color="auto"/>
            <w:bottom w:val="none" w:sz="0" w:space="0" w:color="auto"/>
            <w:right w:val="none" w:sz="0" w:space="0" w:color="auto"/>
          </w:divBdr>
        </w:div>
        <w:div w:id="1292325623">
          <w:marLeft w:val="1166"/>
          <w:marRight w:val="0"/>
          <w:marTop w:val="134"/>
          <w:marBottom w:val="0"/>
          <w:divBdr>
            <w:top w:val="none" w:sz="0" w:space="0" w:color="auto"/>
            <w:left w:val="none" w:sz="0" w:space="0" w:color="auto"/>
            <w:bottom w:val="none" w:sz="0" w:space="0" w:color="auto"/>
            <w:right w:val="none" w:sz="0" w:space="0" w:color="auto"/>
          </w:divBdr>
        </w:div>
        <w:div w:id="1637449178">
          <w:marLeft w:val="547"/>
          <w:marRight w:val="0"/>
          <w:marTop w:val="280"/>
          <w:marBottom w:val="0"/>
          <w:divBdr>
            <w:top w:val="none" w:sz="0" w:space="0" w:color="auto"/>
            <w:left w:val="none" w:sz="0" w:space="0" w:color="auto"/>
            <w:bottom w:val="none" w:sz="0" w:space="0" w:color="auto"/>
            <w:right w:val="none" w:sz="0" w:space="0" w:color="auto"/>
          </w:divBdr>
        </w:div>
      </w:divsChild>
    </w:div>
    <w:div w:id="1288900429">
      <w:bodyDiv w:val="1"/>
      <w:marLeft w:val="0"/>
      <w:marRight w:val="0"/>
      <w:marTop w:val="0"/>
      <w:marBottom w:val="0"/>
      <w:divBdr>
        <w:top w:val="none" w:sz="0" w:space="0" w:color="auto"/>
        <w:left w:val="none" w:sz="0" w:space="0" w:color="auto"/>
        <w:bottom w:val="none" w:sz="0" w:space="0" w:color="auto"/>
        <w:right w:val="none" w:sz="0" w:space="0" w:color="auto"/>
      </w:divBdr>
    </w:div>
    <w:div w:id="1324897092">
      <w:bodyDiv w:val="1"/>
      <w:marLeft w:val="0"/>
      <w:marRight w:val="0"/>
      <w:marTop w:val="0"/>
      <w:marBottom w:val="0"/>
      <w:divBdr>
        <w:top w:val="none" w:sz="0" w:space="0" w:color="auto"/>
        <w:left w:val="none" w:sz="0" w:space="0" w:color="auto"/>
        <w:bottom w:val="none" w:sz="0" w:space="0" w:color="auto"/>
        <w:right w:val="none" w:sz="0" w:space="0" w:color="auto"/>
      </w:divBdr>
    </w:div>
    <w:div w:id="1473936656">
      <w:bodyDiv w:val="1"/>
      <w:marLeft w:val="0"/>
      <w:marRight w:val="0"/>
      <w:marTop w:val="0"/>
      <w:marBottom w:val="0"/>
      <w:divBdr>
        <w:top w:val="none" w:sz="0" w:space="0" w:color="auto"/>
        <w:left w:val="none" w:sz="0" w:space="0" w:color="auto"/>
        <w:bottom w:val="none" w:sz="0" w:space="0" w:color="auto"/>
        <w:right w:val="none" w:sz="0" w:space="0" w:color="auto"/>
      </w:divBdr>
    </w:div>
    <w:div w:id="1495801434">
      <w:bodyDiv w:val="1"/>
      <w:marLeft w:val="0"/>
      <w:marRight w:val="0"/>
      <w:marTop w:val="0"/>
      <w:marBottom w:val="0"/>
      <w:divBdr>
        <w:top w:val="none" w:sz="0" w:space="0" w:color="auto"/>
        <w:left w:val="none" w:sz="0" w:space="0" w:color="auto"/>
        <w:bottom w:val="none" w:sz="0" w:space="0" w:color="auto"/>
        <w:right w:val="none" w:sz="0" w:space="0" w:color="auto"/>
      </w:divBdr>
    </w:div>
    <w:div w:id="1538471526">
      <w:bodyDiv w:val="1"/>
      <w:marLeft w:val="0"/>
      <w:marRight w:val="0"/>
      <w:marTop w:val="0"/>
      <w:marBottom w:val="0"/>
      <w:divBdr>
        <w:top w:val="none" w:sz="0" w:space="0" w:color="auto"/>
        <w:left w:val="none" w:sz="0" w:space="0" w:color="auto"/>
        <w:bottom w:val="none" w:sz="0" w:space="0" w:color="auto"/>
        <w:right w:val="none" w:sz="0" w:space="0" w:color="auto"/>
      </w:divBdr>
    </w:div>
    <w:div w:id="1641376513">
      <w:bodyDiv w:val="1"/>
      <w:marLeft w:val="0"/>
      <w:marRight w:val="0"/>
      <w:marTop w:val="0"/>
      <w:marBottom w:val="0"/>
      <w:divBdr>
        <w:top w:val="none" w:sz="0" w:space="0" w:color="auto"/>
        <w:left w:val="none" w:sz="0" w:space="0" w:color="auto"/>
        <w:bottom w:val="none" w:sz="0" w:space="0" w:color="auto"/>
        <w:right w:val="none" w:sz="0" w:space="0" w:color="auto"/>
      </w:divBdr>
    </w:div>
    <w:div w:id="1693190958">
      <w:bodyDiv w:val="1"/>
      <w:marLeft w:val="0"/>
      <w:marRight w:val="0"/>
      <w:marTop w:val="0"/>
      <w:marBottom w:val="0"/>
      <w:divBdr>
        <w:top w:val="none" w:sz="0" w:space="0" w:color="auto"/>
        <w:left w:val="none" w:sz="0" w:space="0" w:color="auto"/>
        <w:bottom w:val="none" w:sz="0" w:space="0" w:color="auto"/>
        <w:right w:val="none" w:sz="0" w:space="0" w:color="auto"/>
      </w:divBdr>
    </w:div>
    <w:div w:id="1850363117">
      <w:bodyDiv w:val="1"/>
      <w:marLeft w:val="0"/>
      <w:marRight w:val="0"/>
      <w:marTop w:val="0"/>
      <w:marBottom w:val="0"/>
      <w:divBdr>
        <w:top w:val="none" w:sz="0" w:space="0" w:color="auto"/>
        <w:left w:val="none" w:sz="0" w:space="0" w:color="auto"/>
        <w:bottom w:val="none" w:sz="0" w:space="0" w:color="auto"/>
        <w:right w:val="none" w:sz="0" w:space="0" w:color="auto"/>
      </w:divBdr>
    </w:div>
    <w:div w:id="1867936769">
      <w:bodyDiv w:val="1"/>
      <w:marLeft w:val="0"/>
      <w:marRight w:val="0"/>
      <w:marTop w:val="0"/>
      <w:marBottom w:val="0"/>
      <w:divBdr>
        <w:top w:val="none" w:sz="0" w:space="0" w:color="auto"/>
        <w:left w:val="none" w:sz="0" w:space="0" w:color="auto"/>
        <w:bottom w:val="none" w:sz="0" w:space="0" w:color="auto"/>
        <w:right w:val="none" w:sz="0" w:space="0" w:color="auto"/>
      </w:divBdr>
    </w:div>
    <w:div w:id="1892616462">
      <w:bodyDiv w:val="1"/>
      <w:marLeft w:val="0"/>
      <w:marRight w:val="0"/>
      <w:marTop w:val="0"/>
      <w:marBottom w:val="0"/>
      <w:divBdr>
        <w:top w:val="none" w:sz="0" w:space="0" w:color="auto"/>
        <w:left w:val="none" w:sz="0" w:space="0" w:color="auto"/>
        <w:bottom w:val="none" w:sz="0" w:space="0" w:color="auto"/>
        <w:right w:val="none" w:sz="0" w:space="0" w:color="auto"/>
      </w:divBdr>
    </w:div>
    <w:div w:id="1898978633">
      <w:bodyDiv w:val="1"/>
      <w:marLeft w:val="0"/>
      <w:marRight w:val="0"/>
      <w:marTop w:val="0"/>
      <w:marBottom w:val="0"/>
      <w:divBdr>
        <w:top w:val="none" w:sz="0" w:space="0" w:color="auto"/>
        <w:left w:val="none" w:sz="0" w:space="0" w:color="auto"/>
        <w:bottom w:val="none" w:sz="0" w:space="0" w:color="auto"/>
        <w:right w:val="none" w:sz="0" w:space="0" w:color="auto"/>
      </w:divBdr>
    </w:div>
    <w:div w:id="1952086095">
      <w:bodyDiv w:val="1"/>
      <w:marLeft w:val="0"/>
      <w:marRight w:val="0"/>
      <w:marTop w:val="0"/>
      <w:marBottom w:val="0"/>
      <w:divBdr>
        <w:top w:val="none" w:sz="0" w:space="0" w:color="auto"/>
        <w:left w:val="none" w:sz="0" w:space="0" w:color="auto"/>
        <w:bottom w:val="none" w:sz="0" w:space="0" w:color="auto"/>
        <w:right w:val="none" w:sz="0" w:space="0" w:color="auto"/>
      </w:divBdr>
    </w:div>
    <w:div w:id="1977950079">
      <w:bodyDiv w:val="1"/>
      <w:marLeft w:val="0"/>
      <w:marRight w:val="0"/>
      <w:marTop w:val="0"/>
      <w:marBottom w:val="0"/>
      <w:divBdr>
        <w:top w:val="none" w:sz="0" w:space="0" w:color="auto"/>
        <w:left w:val="none" w:sz="0" w:space="0" w:color="auto"/>
        <w:bottom w:val="none" w:sz="0" w:space="0" w:color="auto"/>
        <w:right w:val="none" w:sz="0" w:space="0" w:color="auto"/>
      </w:divBdr>
    </w:div>
    <w:div w:id="2009407076">
      <w:bodyDiv w:val="1"/>
      <w:marLeft w:val="0"/>
      <w:marRight w:val="0"/>
      <w:marTop w:val="0"/>
      <w:marBottom w:val="0"/>
      <w:divBdr>
        <w:top w:val="none" w:sz="0" w:space="0" w:color="auto"/>
        <w:left w:val="none" w:sz="0" w:space="0" w:color="auto"/>
        <w:bottom w:val="none" w:sz="0" w:space="0" w:color="auto"/>
        <w:right w:val="none" w:sz="0" w:space="0" w:color="auto"/>
      </w:divBdr>
    </w:div>
    <w:div w:id="2052609969">
      <w:bodyDiv w:val="1"/>
      <w:marLeft w:val="0"/>
      <w:marRight w:val="0"/>
      <w:marTop w:val="0"/>
      <w:marBottom w:val="0"/>
      <w:divBdr>
        <w:top w:val="none" w:sz="0" w:space="0" w:color="auto"/>
        <w:left w:val="none" w:sz="0" w:space="0" w:color="auto"/>
        <w:bottom w:val="none" w:sz="0" w:space="0" w:color="auto"/>
        <w:right w:val="none" w:sz="0" w:space="0" w:color="auto"/>
      </w:divBdr>
    </w:div>
    <w:div w:id="210726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image" Target="media/image11.emf"/><Relationship Id="rId33"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2.xml"/><Relationship Id="rId32"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0.emf"/><Relationship Id="rId28" Type="http://schemas.openxmlformats.org/officeDocument/2006/relationships/image" Target="media/image13.emf"/><Relationship Id="rId10" Type="http://schemas.openxmlformats.org/officeDocument/2006/relationships/header" Target="header1.xml"/><Relationship Id="rId19" Type="http://schemas.openxmlformats.org/officeDocument/2006/relationships/image" Target="media/image7.emf"/><Relationship Id="rId31" Type="http://schemas.openxmlformats.org/officeDocument/2006/relationships/image" Target="media/image15.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emf"/><Relationship Id="rId27" Type="http://schemas.openxmlformats.org/officeDocument/2006/relationships/chart" Target="charts/chart3.xml"/><Relationship Id="rId30" Type="http://schemas.openxmlformats.org/officeDocument/2006/relationships/chart" Target="charts/chart4.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Projects\FloridaTurnpike\Orlando%20South%20Summary%20-%20Mainline%20V14_NewTOD_2015_Repo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Projects\FloridaTurnpike\Orlando%20South%20Summary%20-%20Mainline%20V14_NewTOD_2015_Repo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Projects\FloridaTurnpike\Orlando%20South%20Summary%20-%20Mainline%20V14_NewTOD_2015_Repor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Projects\FloridaTurnpike\Orlando%20South%20Summary%20-%20Mainline%20V14_NewTOD_2015_Repor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Projects\FloridaTurnpike\Orlando%20South%20Summary%20-%20Mainline%20V14_NewTOD_2015_Rep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Volume/Count Plot (Daily)</a:t>
            </a:r>
          </a:p>
        </c:rich>
      </c:tx>
      <c:overlay val="0"/>
    </c:title>
    <c:autoTitleDeleted val="0"/>
    <c:plotArea>
      <c:layout/>
      <c:scatterChart>
        <c:scatterStyle val="lineMarker"/>
        <c:varyColors val="0"/>
        <c:ser>
          <c:idx val="0"/>
          <c:order val="0"/>
          <c:tx>
            <c:strRef>
              <c:f>Updated_2015Daily!$H$3</c:f>
              <c:strCache>
                <c:ptCount val="1"/>
                <c:pt idx="0">
                  <c:v>AL_TOTVOL</c:v>
                </c:pt>
              </c:strCache>
            </c:strRef>
          </c:tx>
          <c:spPr>
            <a:ln w="28575">
              <a:noFill/>
            </a:ln>
          </c:spPr>
          <c:marker>
            <c:spPr>
              <a:solidFill>
                <a:schemeClr val="accent1">
                  <a:lumMod val="50000"/>
                </a:schemeClr>
              </a:solidFill>
            </c:spPr>
          </c:marker>
          <c:trendline>
            <c:trendlineType val="linear"/>
            <c:intercept val="0"/>
            <c:dispRSqr val="1"/>
            <c:dispEq val="1"/>
            <c:trendlineLbl>
              <c:layout>
                <c:manualLayout>
                  <c:x val="0.10852515345493116"/>
                  <c:y val="0.10414636460384225"/>
                </c:manualLayout>
              </c:layout>
              <c:numFmt formatCode="General" sourceLinked="0"/>
            </c:trendlineLbl>
          </c:trendline>
          <c:xVal>
            <c:numRef>
              <c:f>Updated_2015Daily!$G$4:$G$80</c:f>
              <c:numCache>
                <c:formatCode>_(* #,##0_);_(* \(#,##0\);_(* "-"??_);_(@_)</c:formatCode>
                <c:ptCount val="77"/>
                <c:pt idx="0">
                  <c:v>220212.76595744683</c:v>
                </c:pt>
                <c:pt idx="1">
                  <c:v>145744.68085106384</c:v>
                </c:pt>
                <c:pt idx="2">
                  <c:v>186030.85106382979</c:v>
                </c:pt>
                <c:pt idx="3">
                  <c:v>168617.02127659574</c:v>
                </c:pt>
                <c:pt idx="4">
                  <c:v>132978.72340425532</c:v>
                </c:pt>
                <c:pt idx="5">
                  <c:v>178723.40425531915</c:v>
                </c:pt>
                <c:pt idx="6">
                  <c:v>159574.4680851064</c:v>
                </c:pt>
                <c:pt idx="7">
                  <c:v>175531.91489361704</c:v>
                </c:pt>
                <c:pt idx="8">
                  <c:v>97797.872340425543</c:v>
                </c:pt>
                <c:pt idx="9">
                  <c:v>96648.936170212764</c:v>
                </c:pt>
                <c:pt idx="10">
                  <c:v>101500</c:v>
                </c:pt>
                <c:pt idx="11">
                  <c:v>78723.404255319154</c:v>
                </c:pt>
                <c:pt idx="12">
                  <c:v>77510.638297872341</c:v>
                </c:pt>
                <c:pt idx="13">
                  <c:v>91914.893617021284</c:v>
                </c:pt>
                <c:pt idx="14">
                  <c:v>88404.255319148942</c:v>
                </c:pt>
                <c:pt idx="15">
                  <c:v>68085.106382978731</c:v>
                </c:pt>
                <c:pt idx="16">
                  <c:v>59574.468085106389</c:v>
                </c:pt>
                <c:pt idx="17">
                  <c:v>68085.106382978731</c:v>
                </c:pt>
                <c:pt idx="18">
                  <c:v>48404.255319148942</c:v>
                </c:pt>
                <c:pt idx="19">
                  <c:v>54255.319148936171</c:v>
                </c:pt>
                <c:pt idx="20">
                  <c:v>54255.319148936171</c:v>
                </c:pt>
                <c:pt idx="21">
                  <c:v>52127.659574468089</c:v>
                </c:pt>
                <c:pt idx="22">
                  <c:v>44680.851063829788</c:v>
                </c:pt>
                <c:pt idx="23">
                  <c:v>48404.255319148942</c:v>
                </c:pt>
                <c:pt idx="24">
                  <c:v>12446.808510638299</c:v>
                </c:pt>
                <c:pt idx="25">
                  <c:v>10531.914893617022</c:v>
                </c:pt>
                <c:pt idx="26">
                  <c:v>16808.510638297874</c:v>
                </c:pt>
                <c:pt idx="27">
                  <c:v>15106.382978723404</c:v>
                </c:pt>
                <c:pt idx="28">
                  <c:v>43617.021276595748</c:v>
                </c:pt>
                <c:pt idx="29">
                  <c:v>28723.40425531915</c:v>
                </c:pt>
                <c:pt idx="30">
                  <c:v>28191.48936170213</c:v>
                </c:pt>
                <c:pt idx="31">
                  <c:v>22340.425531914894</c:v>
                </c:pt>
                <c:pt idx="32">
                  <c:v>44595</c:v>
                </c:pt>
                <c:pt idx="33">
                  <c:v>37293</c:v>
                </c:pt>
                <c:pt idx="34">
                  <c:v>44595</c:v>
                </c:pt>
                <c:pt idx="35">
                  <c:v>45418</c:v>
                </c:pt>
                <c:pt idx="36">
                  <c:v>32140</c:v>
                </c:pt>
                <c:pt idx="37">
                  <c:v>32140</c:v>
                </c:pt>
                <c:pt idx="38">
                  <c:v>42815</c:v>
                </c:pt>
                <c:pt idx="39">
                  <c:v>42815</c:v>
                </c:pt>
                <c:pt idx="40">
                  <c:v>30045</c:v>
                </c:pt>
                <c:pt idx="41">
                  <c:v>30045</c:v>
                </c:pt>
                <c:pt idx="42">
                  <c:v>7300</c:v>
                </c:pt>
                <c:pt idx="43">
                  <c:v>11915</c:v>
                </c:pt>
                <c:pt idx="44">
                  <c:v>6760</c:v>
                </c:pt>
                <c:pt idx="45">
                  <c:v>6760</c:v>
                </c:pt>
                <c:pt idx="46">
                  <c:v>19215</c:v>
                </c:pt>
                <c:pt idx="47">
                  <c:v>10595</c:v>
                </c:pt>
                <c:pt idx="48">
                  <c:v>10595</c:v>
                </c:pt>
                <c:pt idx="49">
                  <c:v>12770</c:v>
                </c:pt>
                <c:pt idx="50">
                  <c:v>14606</c:v>
                </c:pt>
                <c:pt idx="51">
                  <c:v>9606</c:v>
                </c:pt>
                <c:pt idx="52">
                  <c:v>4646</c:v>
                </c:pt>
                <c:pt idx="53">
                  <c:v>8310</c:v>
                </c:pt>
                <c:pt idx="54">
                  <c:v>11283</c:v>
                </c:pt>
                <c:pt idx="55">
                  <c:v>10803</c:v>
                </c:pt>
                <c:pt idx="56">
                  <c:v>12770</c:v>
                </c:pt>
                <c:pt idx="57">
                  <c:v>9345</c:v>
                </c:pt>
                <c:pt idx="58">
                  <c:v>9890</c:v>
                </c:pt>
                <c:pt idx="59">
                  <c:v>9890</c:v>
                </c:pt>
                <c:pt idx="60">
                  <c:v>9345</c:v>
                </c:pt>
                <c:pt idx="61">
                  <c:v>4725</c:v>
                </c:pt>
                <c:pt idx="62">
                  <c:v>7010</c:v>
                </c:pt>
                <c:pt idx="63">
                  <c:v>5975</c:v>
                </c:pt>
                <c:pt idx="64">
                  <c:v>5975</c:v>
                </c:pt>
                <c:pt idx="65">
                  <c:v>40645</c:v>
                </c:pt>
                <c:pt idx="66">
                  <c:v>40645</c:v>
                </c:pt>
                <c:pt idx="67">
                  <c:v>3860</c:v>
                </c:pt>
                <c:pt idx="68">
                  <c:v>11520</c:v>
                </c:pt>
                <c:pt idx="69">
                  <c:v>3860</c:v>
                </c:pt>
                <c:pt idx="70">
                  <c:v>11520</c:v>
                </c:pt>
                <c:pt idx="71">
                  <c:v>50475</c:v>
                </c:pt>
                <c:pt idx="72">
                  <c:v>50475</c:v>
                </c:pt>
                <c:pt idx="73">
                  <c:v>15830</c:v>
                </c:pt>
                <c:pt idx="74">
                  <c:v>14435</c:v>
                </c:pt>
                <c:pt idx="75">
                  <c:v>15830</c:v>
                </c:pt>
                <c:pt idx="76">
                  <c:v>14435</c:v>
                </c:pt>
              </c:numCache>
            </c:numRef>
          </c:xVal>
          <c:yVal>
            <c:numRef>
              <c:f>Updated_2015Daily!$H$4:$H$80</c:f>
              <c:numCache>
                <c:formatCode>_(* #,##0_);_(* \(#,##0\);_(* "-"??_);_(@_)</c:formatCode>
                <c:ptCount val="77"/>
                <c:pt idx="0">
                  <c:v>216756.27000000002</c:v>
                </c:pt>
                <c:pt idx="1">
                  <c:v>195510.33000000002</c:v>
                </c:pt>
                <c:pt idx="2">
                  <c:v>178179.84</c:v>
                </c:pt>
                <c:pt idx="3">
                  <c:v>140008.54999999999</c:v>
                </c:pt>
                <c:pt idx="4">
                  <c:v>130590.93</c:v>
                </c:pt>
                <c:pt idx="5">
                  <c:v>194518.44</c:v>
                </c:pt>
                <c:pt idx="6">
                  <c:v>155859.12</c:v>
                </c:pt>
                <c:pt idx="7">
                  <c:v>176027.4</c:v>
                </c:pt>
                <c:pt idx="8">
                  <c:v>87581.3</c:v>
                </c:pt>
                <c:pt idx="9">
                  <c:v>105463.5</c:v>
                </c:pt>
                <c:pt idx="10">
                  <c:v>122341.95999999999</c:v>
                </c:pt>
                <c:pt idx="11">
                  <c:v>99131.48000000001</c:v>
                </c:pt>
                <c:pt idx="12">
                  <c:v>88851.19</c:v>
                </c:pt>
                <c:pt idx="13">
                  <c:v>84407.18</c:v>
                </c:pt>
                <c:pt idx="14">
                  <c:v>88172.13</c:v>
                </c:pt>
                <c:pt idx="15">
                  <c:v>93959.55</c:v>
                </c:pt>
                <c:pt idx="16">
                  <c:v>61329.279999999999</c:v>
                </c:pt>
                <c:pt idx="17">
                  <c:v>82132.010000000009</c:v>
                </c:pt>
                <c:pt idx="18">
                  <c:v>53418.45</c:v>
                </c:pt>
                <c:pt idx="19">
                  <c:v>67110.03</c:v>
                </c:pt>
                <c:pt idx="20">
                  <c:v>51116.649999999994</c:v>
                </c:pt>
                <c:pt idx="21">
                  <c:v>48947.47</c:v>
                </c:pt>
                <c:pt idx="22">
                  <c:v>47040.229999999996</c:v>
                </c:pt>
                <c:pt idx="23">
                  <c:v>43655.3</c:v>
                </c:pt>
                <c:pt idx="24">
                  <c:v>7886.33</c:v>
                </c:pt>
                <c:pt idx="25">
                  <c:v>12851.34</c:v>
                </c:pt>
                <c:pt idx="26">
                  <c:v>14520.05</c:v>
                </c:pt>
                <c:pt idx="27">
                  <c:v>25688.870000000003</c:v>
                </c:pt>
                <c:pt idx="28">
                  <c:v>43439.119999999995</c:v>
                </c:pt>
                <c:pt idx="29">
                  <c:v>43041.270000000004</c:v>
                </c:pt>
                <c:pt idx="30">
                  <c:v>35301.21</c:v>
                </c:pt>
                <c:pt idx="31">
                  <c:v>21709.9</c:v>
                </c:pt>
                <c:pt idx="32">
                  <c:v>40780.21</c:v>
                </c:pt>
                <c:pt idx="33">
                  <c:v>40024.01</c:v>
                </c:pt>
                <c:pt idx="34">
                  <c:v>40780.21</c:v>
                </c:pt>
                <c:pt idx="35">
                  <c:v>47391.92</c:v>
                </c:pt>
                <c:pt idx="36">
                  <c:v>44230.53</c:v>
                </c:pt>
                <c:pt idx="37">
                  <c:v>44038</c:v>
                </c:pt>
                <c:pt idx="38">
                  <c:v>48487.68</c:v>
                </c:pt>
                <c:pt idx="39">
                  <c:v>48861.87</c:v>
                </c:pt>
                <c:pt idx="40">
                  <c:v>39989.32</c:v>
                </c:pt>
                <c:pt idx="41">
                  <c:v>40901.21</c:v>
                </c:pt>
                <c:pt idx="42">
                  <c:v>7367.91</c:v>
                </c:pt>
                <c:pt idx="43">
                  <c:v>10615.56</c:v>
                </c:pt>
                <c:pt idx="44">
                  <c:v>14629.55</c:v>
                </c:pt>
                <c:pt idx="45">
                  <c:v>13774.77</c:v>
                </c:pt>
                <c:pt idx="46">
                  <c:v>10324.450000000001</c:v>
                </c:pt>
                <c:pt idx="47">
                  <c:v>8705.65</c:v>
                </c:pt>
                <c:pt idx="48">
                  <c:v>9535.2999999999993</c:v>
                </c:pt>
                <c:pt idx="49">
                  <c:v>7960.65</c:v>
                </c:pt>
                <c:pt idx="50">
                  <c:v>8498.36</c:v>
                </c:pt>
                <c:pt idx="51">
                  <c:v>10564.86</c:v>
                </c:pt>
                <c:pt idx="52">
                  <c:v>3074.56</c:v>
                </c:pt>
                <c:pt idx="53">
                  <c:v>13738.7</c:v>
                </c:pt>
                <c:pt idx="54">
                  <c:v>9517.89</c:v>
                </c:pt>
                <c:pt idx="55">
                  <c:v>7577.06</c:v>
                </c:pt>
                <c:pt idx="56">
                  <c:v>921.29</c:v>
                </c:pt>
                <c:pt idx="57">
                  <c:v>18266.849999999999</c:v>
                </c:pt>
                <c:pt idx="58">
                  <c:v>8830.7199999999993</c:v>
                </c:pt>
                <c:pt idx="59">
                  <c:v>10400.98</c:v>
                </c:pt>
                <c:pt idx="60">
                  <c:v>18847.05</c:v>
                </c:pt>
                <c:pt idx="61">
                  <c:v>6600.64</c:v>
                </c:pt>
                <c:pt idx="62">
                  <c:v>14213.69</c:v>
                </c:pt>
                <c:pt idx="63">
                  <c:v>4002.46</c:v>
                </c:pt>
                <c:pt idx="64">
                  <c:v>6282.87</c:v>
                </c:pt>
                <c:pt idx="65">
                  <c:v>49524.62</c:v>
                </c:pt>
                <c:pt idx="66">
                  <c:v>49606.86</c:v>
                </c:pt>
                <c:pt idx="67">
                  <c:v>2006.31</c:v>
                </c:pt>
                <c:pt idx="68">
                  <c:v>26835.37</c:v>
                </c:pt>
                <c:pt idx="69">
                  <c:v>870.68</c:v>
                </c:pt>
                <c:pt idx="70">
                  <c:v>14084.65</c:v>
                </c:pt>
                <c:pt idx="71">
                  <c:v>73316.73</c:v>
                </c:pt>
                <c:pt idx="72">
                  <c:v>62075.839999999997</c:v>
                </c:pt>
                <c:pt idx="73">
                  <c:v>18224.88</c:v>
                </c:pt>
                <c:pt idx="74">
                  <c:v>17425.13</c:v>
                </c:pt>
                <c:pt idx="75">
                  <c:v>15499.75</c:v>
                </c:pt>
                <c:pt idx="76">
                  <c:v>12534.56</c:v>
                </c:pt>
              </c:numCache>
            </c:numRef>
          </c:yVal>
          <c:smooth val="0"/>
        </c:ser>
        <c:dLbls>
          <c:showLegendKey val="0"/>
          <c:showVal val="0"/>
          <c:showCatName val="0"/>
          <c:showSerName val="0"/>
          <c:showPercent val="0"/>
          <c:showBubbleSize val="0"/>
        </c:dLbls>
        <c:axId val="156819456"/>
        <c:axId val="156821760"/>
      </c:scatterChart>
      <c:valAx>
        <c:axId val="156819456"/>
        <c:scaling>
          <c:orientation val="minMax"/>
        </c:scaling>
        <c:delete val="0"/>
        <c:axPos val="b"/>
        <c:title>
          <c:tx>
            <c:rich>
              <a:bodyPr/>
              <a:lstStyle/>
              <a:p>
                <a:pPr>
                  <a:defRPr/>
                </a:pPr>
                <a:r>
                  <a:rPr lang="en-US"/>
                  <a:t>Count</a:t>
                </a:r>
              </a:p>
            </c:rich>
          </c:tx>
          <c:overlay val="0"/>
        </c:title>
        <c:numFmt formatCode="_(* #,##0_);_(* \(#,##0\);_(* &quot;-&quot;??_);_(@_)" sourceLinked="1"/>
        <c:majorTickMark val="out"/>
        <c:minorTickMark val="none"/>
        <c:tickLblPos val="nextTo"/>
        <c:crossAx val="156821760"/>
        <c:crosses val="autoZero"/>
        <c:crossBetween val="midCat"/>
      </c:valAx>
      <c:valAx>
        <c:axId val="156821760"/>
        <c:scaling>
          <c:orientation val="minMax"/>
        </c:scaling>
        <c:delete val="0"/>
        <c:axPos val="l"/>
        <c:majorGridlines/>
        <c:title>
          <c:tx>
            <c:rich>
              <a:bodyPr rot="-5400000" vert="horz"/>
              <a:lstStyle/>
              <a:p>
                <a:pPr>
                  <a:defRPr/>
                </a:pPr>
                <a:r>
                  <a:rPr lang="en-US"/>
                  <a:t>Volume</a:t>
                </a:r>
              </a:p>
            </c:rich>
          </c:tx>
          <c:overlay val="0"/>
        </c:title>
        <c:numFmt formatCode="_(* #,##0_);_(* \(#,##0\);_(* &quot;-&quot;??_);_(@_)" sourceLinked="1"/>
        <c:majorTickMark val="out"/>
        <c:minorTickMark val="none"/>
        <c:tickLblPos val="nextTo"/>
        <c:crossAx val="15681945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Volume/Count Plot (AM)</a:t>
            </a:r>
          </a:p>
        </c:rich>
      </c:tx>
      <c:overlay val="0"/>
    </c:title>
    <c:autoTitleDeleted val="0"/>
    <c:plotArea>
      <c:layout/>
      <c:scatterChart>
        <c:scatterStyle val="lineMarker"/>
        <c:varyColors val="0"/>
        <c:ser>
          <c:idx val="0"/>
          <c:order val="0"/>
          <c:tx>
            <c:strRef>
              <c:f>Updated_2015AM!$H$3</c:f>
              <c:strCache>
                <c:ptCount val="1"/>
                <c:pt idx="0">
                  <c:v>AM_TOTVOL</c:v>
                </c:pt>
              </c:strCache>
            </c:strRef>
          </c:tx>
          <c:spPr>
            <a:ln w="28575">
              <a:noFill/>
            </a:ln>
          </c:spPr>
          <c:marker>
            <c:spPr>
              <a:solidFill>
                <a:schemeClr val="accent1">
                  <a:lumMod val="50000"/>
                </a:schemeClr>
              </a:solidFill>
            </c:spPr>
          </c:marker>
          <c:trendline>
            <c:trendlineType val="linear"/>
            <c:intercept val="0"/>
            <c:dispRSqr val="1"/>
            <c:dispEq val="1"/>
            <c:trendlineLbl>
              <c:layout>
                <c:manualLayout>
                  <c:x val="0.14068684419138189"/>
                  <c:y val="0.15682596967045787"/>
                </c:manualLayout>
              </c:layout>
              <c:numFmt formatCode="General" sourceLinked="0"/>
            </c:trendlineLbl>
          </c:trendline>
          <c:xVal>
            <c:numRef>
              <c:f>Updated_2015AM!$G$4:$G$80</c:f>
              <c:numCache>
                <c:formatCode>_(* #,##0_);_(* \(#,##0\);_(* "-"??_);_(@_)</c:formatCode>
                <c:ptCount val="77"/>
                <c:pt idx="0">
                  <c:v>29601.063829787236</c:v>
                </c:pt>
                <c:pt idx="1">
                  <c:v>19893.617021276597</c:v>
                </c:pt>
                <c:pt idx="2">
                  <c:v>20935.106382978724</c:v>
                </c:pt>
                <c:pt idx="3">
                  <c:v>25211.702127659577</c:v>
                </c:pt>
                <c:pt idx="4">
                  <c:v>19883.045842002823</c:v>
                </c:pt>
                <c:pt idx="5">
                  <c:v>28503.191489361703</c:v>
                </c:pt>
                <c:pt idx="6">
                  <c:v>24035.106382978724</c:v>
                </c:pt>
                <c:pt idx="7">
                  <c:v>26438.617021276597</c:v>
                </c:pt>
                <c:pt idx="8">
                  <c:v>16015.029425079221</c:v>
                </c:pt>
                <c:pt idx="9">
                  <c:v>15826.883751424424</c:v>
                </c:pt>
                <c:pt idx="10">
                  <c:v>16621.276595744683</c:v>
                </c:pt>
                <c:pt idx="11">
                  <c:v>14340.425531914894</c:v>
                </c:pt>
                <c:pt idx="12">
                  <c:v>12765.957446808512</c:v>
                </c:pt>
                <c:pt idx="13">
                  <c:v>16674.468085106382</c:v>
                </c:pt>
                <c:pt idx="14">
                  <c:v>16037.596040189126</c:v>
                </c:pt>
                <c:pt idx="15">
                  <c:v>12351.457840819543</c:v>
                </c:pt>
                <c:pt idx="16">
                  <c:v>7945.744680851064</c:v>
                </c:pt>
                <c:pt idx="17">
                  <c:v>9746.8085106382987</c:v>
                </c:pt>
                <c:pt idx="18">
                  <c:v>7038.2978723404258</c:v>
                </c:pt>
                <c:pt idx="19">
                  <c:v>7421.2765957446809</c:v>
                </c:pt>
                <c:pt idx="20">
                  <c:v>7472.3404255319156</c:v>
                </c:pt>
                <c:pt idx="21">
                  <c:v>7650</c:v>
                </c:pt>
                <c:pt idx="22">
                  <c:v>6310.6382978723404</c:v>
                </c:pt>
                <c:pt idx="23">
                  <c:v>8138.2978723404258</c:v>
                </c:pt>
                <c:pt idx="24">
                  <c:v>2231.9148936170213</c:v>
                </c:pt>
                <c:pt idx="25">
                  <c:v>1830.8510638297873</c:v>
                </c:pt>
                <c:pt idx="26">
                  <c:v>2359.5744680851067</c:v>
                </c:pt>
                <c:pt idx="27">
                  <c:v>2381.9148936170213</c:v>
                </c:pt>
                <c:pt idx="28">
                  <c:v>6752.1276595744685</c:v>
                </c:pt>
                <c:pt idx="29">
                  <c:v>4822.3404255319156</c:v>
                </c:pt>
                <c:pt idx="30">
                  <c:v>4692.5531914893618</c:v>
                </c:pt>
                <c:pt idx="31">
                  <c:v>2975.5319148936173</c:v>
                </c:pt>
                <c:pt idx="32">
                  <c:v>7715</c:v>
                </c:pt>
                <c:pt idx="33">
                  <c:v>5690</c:v>
                </c:pt>
                <c:pt idx="34">
                  <c:v>7715</c:v>
                </c:pt>
                <c:pt idx="35">
                  <c:v>8277</c:v>
                </c:pt>
                <c:pt idx="36">
                  <c:v>7328</c:v>
                </c:pt>
                <c:pt idx="37">
                  <c:v>3471</c:v>
                </c:pt>
                <c:pt idx="38">
                  <c:v>5857</c:v>
                </c:pt>
                <c:pt idx="39">
                  <c:v>8366</c:v>
                </c:pt>
                <c:pt idx="40">
                  <c:v>3634</c:v>
                </c:pt>
                <c:pt idx="41">
                  <c:v>6223</c:v>
                </c:pt>
                <c:pt idx="42">
                  <c:v>2315</c:v>
                </c:pt>
                <c:pt idx="43">
                  <c:v>2763</c:v>
                </c:pt>
                <c:pt idx="44">
                  <c:v>544</c:v>
                </c:pt>
                <c:pt idx="45">
                  <c:v>1789</c:v>
                </c:pt>
                <c:pt idx="46">
                  <c:v>2175</c:v>
                </c:pt>
                <c:pt idx="47">
                  <c:v>1778</c:v>
                </c:pt>
                <c:pt idx="48">
                  <c:v>1845</c:v>
                </c:pt>
                <c:pt idx="49">
                  <c:v>2143</c:v>
                </c:pt>
                <c:pt idx="50">
                  <c:v>2524</c:v>
                </c:pt>
                <c:pt idx="51">
                  <c:v>861</c:v>
                </c:pt>
                <c:pt idx="52">
                  <c:v>1200</c:v>
                </c:pt>
                <c:pt idx="53">
                  <c:v>1776</c:v>
                </c:pt>
                <c:pt idx="54">
                  <c:v>1234</c:v>
                </c:pt>
                <c:pt idx="55">
                  <c:v>2104</c:v>
                </c:pt>
                <c:pt idx="56">
                  <c:v>2223</c:v>
                </c:pt>
                <c:pt idx="57">
                  <c:v>1592</c:v>
                </c:pt>
                <c:pt idx="58">
                  <c:v>1436</c:v>
                </c:pt>
                <c:pt idx="59">
                  <c:v>1707</c:v>
                </c:pt>
                <c:pt idx="60">
                  <c:v>1533</c:v>
                </c:pt>
                <c:pt idx="61">
                  <c:v>686</c:v>
                </c:pt>
                <c:pt idx="62">
                  <c:v>1150</c:v>
                </c:pt>
                <c:pt idx="63">
                  <c:v>1018</c:v>
                </c:pt>
                <c:pt idx="64">
                  <c:v>980</c:v>
                </c:pt>
                <c:pt idx="65">
                  <c:v>5479</c:v>
                </c:pt>
                <c:pt idx="66">
                  <c:v>8001</c:v>
                </c:pt>
                <c:pt idx="67">
                  <c:v>650</c:v>
                </c:pt>
                <c:pt idx="68">
                  <c:v>1698</c:v>
                </c:pt>
                <c:pt idx="69">
                  <c:v>597</c:v>
                </c:pt>
                <c:pt idx="70">
                  <c:v>2094</c:v>
                </c:pt>
                <c:pt idx="71">
                  <c:v>6905</c:v>
                </c:pt>
                <c:pt idx="72">
                  <c:v>9863</c:v>
                </c:pt>
                <c:pt idx="73">
                  <c:v>3649</c:v>
                </c:pt>
                <c:pt idx="74">
                  <c:v>1247</c:v>
                </c:pt>
                <c:pt idx="75">
                  <c:v>1668</c:v>
                </c:pt>
                <c:pt idx="76">
                  <c:v>4024</c:v>
                </c:pt>
              </c:numCache>
            </c:numRef>
          </c:xVal>
          <c:yVal>
            <c:numRef>
              <c:f>Updated_2015AM!$H$4:$H$80</c:f>
              <c:numCache>
                <c:formatCode>_(* #,##0_);_(* \(#,##0\);_(* "-"??_);_(@_)</c:formatCode>
                <c:ptCount val="77"/>
                <c:pt idx="0">
                  <c:v>33407.21</c:v>
                </c:pt>
                <c:pt idx="1">
                  <c:v>30133.15</c:v>
                </c:pt>
                <c:pt idx="2">
                  <c:v>27057.25</c:v>
                </c:pt>
                <c:pt idx="3">
                  <c:v>21096.949999999997</c:v>
                </c:pt>
                <c:pt idx="4">
                  <c:v>19380.349999999999</c:v>
                </c:pt>
                <c:pt idx="5">
                  <c:v>28271.08</c:v>
                </c:pt>
                <c:pt idx="6">
                  <c:v>23010.58</c:v>
                </c:pt>
                <c:pt idx="7">
                  <c:v>25982.239999999998</c:v>
                </c:pt>
                <c:pt idx="8">
                  <c:v>13745.92</c:v>
                </c:pt>
                <c:pt idx="9">
                  <c:v>16463.129999999997</c:v>
                </c:pt>
                <c:pt idx="10">
                  <c:v>18445.080000000002</c:v>
                </c:pt>
                <c:pt idx="11">
                  <c:v>15416.35</c:v>
                </c:pt>
                <c:pt idx="12">
                  <c:v>14596.11</c:v>
                </c:pt>
                <c:pt idx="13">
                  <c:v>12871.34</c:v>
                </c:pt>
                <c:pt idx="14">
                  <c:v>13293.279999999999</c:v>
                </c:pt>
                <c:pt idx="15">
                  <c:v>13585.83</c:v>
                </c:pt>
                <c:pt idx="16">
                  <c:v>9014.2400000000016</c:v>
                </c:pt>
                <c:pt idx="17">
                  <c:v>11902.55</c:v>
                </c:pt>
                <c:pt idx="18">
                  <c:v>7700.5399999999991</c:v>
                </c:pt>
                <c:pt idx="19">
                  <c:v>9964.4</c:v>
                </c:pt>
                <c:pt idx="20">
                  <c:v>7122.85</c:v>
                </c:pt>
                <c:pt idx="21">
                  <c:v>6383.13</c:v>
                </c:pt>
                <c:pt idx="22">
                  <c:v>5987.34</c:v>
                </c:pt>
                <c:pt idx="23">
                  <c:v>5077.07</c:v>
                </c:pt>
                <c:pt idx="24">
                  <c:v>1678.32</c:v>
                </c:pt>
                <c:pt idx="25">
                  <c:v>1614.22</c:v>
                </c:pt>
                <c:pt idx="26">
                  <c:v>2127.11</c:v>
                </c:pt>
                <c:pt idx="27">
                  <c:v>3496.7200000000003</c:v>
                </c:pt>
                <c:pt idx="28">
                  <c:v>6815.75</c:v>
                </c:pt>
                <c:pt idx="29">
                  <c:v>6585.34</c:v>
                </c:pt>
                <c:pt idx="30">
                  <c:v>4756.07</c:v>
                </c:pt>
                <c:pt idx="31">
                  <c:v>3010.74</c:v>
                </c:pt>
                <c:pt idx="32">
                  <c:v>7926.09</c:v>
                </c:pt>
                <c:pt idx="33">
                  <c:v>2941.66</c:v>
                </c:pt>
                <c:pt idx="34">
                  <c:v>7926.09</c:v>
                </c:pt>
                <c:pt idx="35">
                  <c:v>5367.19</c:v>
                </c:pt>
                <c:pt idx="36">
                  <c:v>9861.76</c:v>
                </c:pt>
                <c:pt idx="37">
                  <c:v>2548.7800000000002</c:v>
                </c:pt>
                <c:pt idx="38">
                  <c:v>5137.6499999999996</c:v>
                </c:pt>
                <c:pt idx="39">
                  <c:v>10412.43</c:v>
                </c:pt>
                <c:pt idx="40">
                  <c:v>4183.68</c:v>
                </c:pt>
                <c:pt idx="41">
                  <c:v>8265.67</c:v>
                </c:pt>
                <c:pt idx="42">
                  <c:v>2425.5300000000002</c:v>
                </c:pt>
                <c:pt idx="43">
                  <c:v>1405.49</c:v>
                </c:pt>
                <c:pt idx="44">
                  <c:v>1012.61</c:v>
                </c:pt>
                <c:pt idx="45">
                  <c:v>3237.23</c:v>
                </c:pt>
                <c:pt idx="46">
                  <c:v>1301.55</c:v>
                </c:pt>
                <c:pt idx="47">
                  <c:v>2087.5</c:v>
                </c:pt>
                <c:pt idx="48">
                  <c:v>879.5</c:v>
                </c:pt>
                <c:pt idx="49">
                  <c:v>2146.75</c:v>
                </c:pt>
                <c:pt idx="50">
                  <c:v>953.97</c:v>
                </c:pt>
                <c:pt idx="51">
                  <c:v>1034.23</c:v>
                </c:pt>
                <c:pt idx="52">
                  <c:v>972.81</c:v>
                </c:pt>
                <c:pt idx="53">
                  <c:v>2758.54</c:v>
                </c:pt>
                <c:pt idx="54">
                  <c:v>476.87</c:v>
                </c:pt>
                <c:pt idx="55">
                  <c:v>911.38</c:v>
                </c:pt>
                <c:pt idx="56">
                  <c:v>42.59</c:v>
                </c:pt>
                <c:pt idx="57">
                  <c:v>2071.59</c:v>
                </c:pt>
                <c:pt idx="58">
                  <c:v>1313.85</c:v>
                </c:pt>
                <c:pt idx="59">
                  <c:v>1386.27</c:v>
                </c:pt>
                <c:pt idx="60">
                  <c:v>3345.74</c:v>
                </c:pt>
                <c:pt idx="61">
                  <c:v>1328.47</c:v>
                </c:pt>
                <c:pt idx="62">
                  <c:v>2717.27</c:v>
                </c:pt>
                <c:pt idx="63">
                  <c:v>280.27</c:v>
                </c:pt>
                <c:pt idx="64">
                  <c:v>1487.13</c:v>
                </c:pt>
                <c:pt idx="65">
                  <c:v>5063.18</c:v>
                </c:pt>
                <c:pt idx="66">
                  <c:v>10353.17</c:v>
                </c:pt>
                <c:pt idx="67">
                  <c:v>402.08</c:v>
                </c:pt>
                <c:pt idx="68">
                  <c:v>3396.66</c:v>
                </c:pt>
                <c:pt idx="69">
                  <c:v>73.69</c:v>
                </c:pt>
                <c:pt idx="70">
                  <c:v>1389.2</c:v>
                </c:pt>
                <c:pt idx="71">
                  <c:v>8132.23</c:v>
                </c:pt>
                <c:pt idx="72">
                  <c:v>11727.93</c:v>
                </c:pt>
                <c:pt idx="73">
                  <c:v>4759.83</c:v>
                </c:pt>
                <c:pt idx="74">
                  <c:v>1121.19</c:v>
                </c:pt>
                <c:pt idx="75">
                  <c:v>502.15</c:v>
                </c:pt>
                <c:pt idx="76">
                  <c:v>3718.85</c:v>
                </c:pt>
              </c:numCache>
            </c:numRef>
          </c:yVal>
          <c:smooth val="0"/>
        </c:ser>
        <c:dLbls>
          <c:showLegendKey val="0"/>
          <c:showVal val="0"/>
          <c:showCatName val="0"/>
          <c:showSerName val="0"/>
          <c:showPercent val="0"/>
          <c:showBubbleSize val="0"/>
        </c:dLbls>
        <c:axId val="102977536"/>
        <c:axId val="102979456"/>
      </c:scatterChart>
      <c:valAx>
        <c:axId val="102977536"/>
        <c:scaling>
          <c:orientation val="minMax"/>
        </c:scaling>
        <c:delete val="0"/>
        <c:axPos val="b"/>
        <c:title>
          <c:tx>
            <c:rich>
              <a:bodyPr/>
              <a:lstStyle/>
              <a:p>
                <a:pPr>
                  <a:defRPr/>
                </a:pPr>
                <a:r>
                  <a:rPr lang="en-US"/>
                  <a:t>Count</a:t>
                </a:r>
              </a:p>
            </c:rich>
          </c:tx>
          <c:overlay val="0"/>
        </c:title>
        <c:numFmt formatCode="_(* #,##0_);_(* \(#,##0\);_(* &quot;-&quot;??_);_(@_)" sourceLinked="1"/>
        <c:majorTickMark val="out"/>
        <c:minorTickMark val="none"/>
        <c:tickLblPos val="nextTo"/>
        <c:crossAx val="102979456"/>
        <c:crosses val="autoZero"/>
        <c:crossBetween val="midCat"/>
      </c:valAx>
      <c:valAx>
        <c:axId val="102979456"/>
        <c:scaling>
          <c:orientation val="minMax"/>
        </c:scaling>
        <c:delete val="0"/>
        <c:axPos val="l"/>
        <c:majorGridlines/>
        <c:title>
          <c:tx>
            <c:rich>
              <a:bodyPr rot="-5400000" vert="horz"/>
              <a:lstStyle/>
              <a:p>
                <a:pPr>
                  <a:defRPr/>
                </a:pPr>
                <a:r>
                  <a:rPr lang="en-US"/>
                  <a:t>Volume</a:t>
                </a:r>
              </a:p>
            </c:rich>
          </c:tx>
          <c:overlay val="0"/>
        </c:title>
        <c:numFmt formatCode="_(* #,##0_);_(* \(#,##0\);_(* &quot;-&quot;??_);_(@_)" sourceLinked="1"/>
        <c:majorTickMark val="out"/>
        <c:minorTickMark val="none"/>
        <c:tickLblPos val="nextTo"/>
        <c:crossAx val="10297753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Volume/Count Plot (MD)</a:t>
            </a:r>
          </a:p>
        </c:rich>
      </c:tx>
      <c:overlay val="0"/>
    </c:title>
    <c:autoTitleDeleted val="0"/>
    <c:plotArea>
      <c:layout/>
      <c:scatterChart>
        <c:scatterStyle val="lineMarker"/>
        <c:varyColors val="0"/>
        <c:ser>
          <c:idx val="0"/>
          <c:order val="0"/>
          <c:tx>
            <c:strRef>
              <c:f>Updated_2015MD!$H$3</c:f>
              <c:strCache>
                <c:ptCount val="1"/>
                <c:pt idx="0">
                  <c:v>MD_TOTVOL</c:v>
                </c:pt>
              </c:strCache>
            </c:strRef>
          </c:tx>
          <c:spPr>
            <a:ln w="28575">
              <a:noFill/>
            </a:ln>
          </c:spPr>
          <c:marker>
            <c:spPr>
              <a:solidFill>
                <a:schemeClr val="accent1">
                  <a:lumMod val="50000"/>
                </a:schemeClr>
              </a:solidFill>
            </c:spPr>
          </c:marker>
          <c:trendline>
            <c:trendlineType val="linear"/>
            <c:intercept val="0"/>
            <c:dispRSqr val="1"/>
            <c:dispEq val="1"/>
            <c:trendlineLbl>
              <c:layout>
                <c:manualLayout>
                  <c:x val="8.7506218309361505E-2"/>
                  <c:y val="0.19583333333333333"/>
                </c:manualLayout>
              </c:layout>
              <c:numFmt formatCode="General" sourceLinked="0"/>
            </c:trendlineLbl>
          </c:trendline>
          <c:xVal>
            <c:numRef>
              <c:f>Updated_2015MD!$G$4:$G$80</c:f>
              <c:numCache>
                <c:formatCode>_(* #,##0_);_(* \(#,##0\);_(* "-"??_);_(@_)</c:formatCode>
                <c:ptCount val="77"/>
                <c:pt idx="0">
                  <c:v>81636.170212765966</c:v>
                </c:pt>
                <c:pt idx="1">
                  <c:v>53397.872340425536</c:v>
                </c:pt>
                <c:pt idx="2">
                  <c:v>66812.765957446813</c:v>
                </c:pt>
                <c:pt idx="3">
                  <c:v>61148.936170212772</c:v>
                </c:pt>
                <c:pt idx="4">
                  <c:v>48224.713067991142</c:v>
                </c:pt>
                <c:pt idx="5">
                  <c:v>66806.382978723414</c:v>
                </c:pt>
                <c:pt idx="6">
                  <c:v>57627.659574468089</c:v>
                </c:pt>
                <c:pt idx="7">
                  <c:v>63390.425531914887</c:v>
                </c:pt>
                <c:pt idx="8">
                  <c:v>35933.363512901764</c:v>
                </c:pt>
                <c:pt idx="9">
                  <c:v>35511.215872371642</c:v>
                </c:pt>
                <c:pt idx="10">
                  <c:v>37293.617021276601</c:v>
                </c:pt>
                <c:pt idx="11">
                  <c:v>31653.191489361703</c:v>
                </c:pt>
                <c:pt idx="12">
                  <c:v>28331.914893617024</c:v>
                </c:pt>
                <c:pt idx="13">
                  <c:v>30823.40425531915</c:v>
                </c:pt>
                <c:pt idx="14">
                  <c:v>29646.121453900712</c:v>
                </c:pt>
                <c:pt idx="15">
                  <c:v>22832.151300236408</c:v>
                </c:pt>
                <c:pt idx="16">
                  <c:v>23738.297872340427</c:v>
                </c:pt>
                <c:pt idx="17">
                  <c:v>27317.021276595748</c:v>
                </c:pt>
                <c:pt idx="18">
                  <c:v>19802.127659574468</c:v>
                </c:pt>
                <c:pt idx="19">
                  <c:v>20397.872340425532</c:v>
                </c:pt>
                <c:pt idx="20">
                  <c:v>20685.106382978724</c:v>
                </c:pt>
                <c:pt idx="21">
                  <c:v>19234.042553191492</c:v>
                </c:pt>
                <c:pt idx="22">
                  <c:v>16338.297872340427</c:v>
                </c:pt>
                <c:pt idx="23">
                  <c:v>18694.680851063829</c:v>
                </c:pt>
                <c:pt idx="24">
                  <c:v>4284.0425531914898</c:v>
                </c:pt>
                <c:pt idx="25">
                  <c:v>3153.1914893617022</c:v>
                </c:pt>
                <c:pt idx="26">
                  <c:v>6244.6808510638302</c:v>
                </c:pt>
                <c:pt idx="27">
                  <c:v>6161.7021276595751</c:v>
                </c:pt>
                <c:pt idx="28">
                  <c:v>16554.255319148939</c:v>
                </c:pt>
                <c:pt idx="29">
                  <c:v>9323.4042553191503</c:v>
                </c:pt>
                <c:pt idx="30">
                  <c:v>9141.489361702128</c:v>
                </c:pt>
                <c:pt idx="31">
                  <c:v>8121.2765957446809</c:v>
                </c:pt>
                <c:pt idx="32">
                  <c:v>15657</c:v>
                </c:pt>
                <c:pt idx="33">
                  <c:v>12876</c:v>
                </c:pt>
                <c:pt idx="34">
                  <c:v>15657</c:v>
                </c:pt>
                <c:pt idx="35">
                  <c:v>15569</c:v>
                </c:pt>
                <c:pt idx="36">
                  <c:v>11233</c:v>
                </c:pt>
                <c:pt idx="37">
                  <c:v>10693</c:v>
                </c:pt>
                <c:pt idx="38">
                  <c:v>15580</c:v>
                </c:pt>
                <c:pt idx="39">
                  <c:v>15816</c:v>
                </c:pt>
                <c:pt idx="40">
                  <c:v>10816</c:v>
                </c:pt>
                <c:pt idx="41">
                  <c:v>10937</c:v>
                </c:pt>
                <c:pt idx="42">
                  <c:v>2460</c:v>
                </c:pt>
                <c:pt idx="43">
                  <c:v>4299</c:v>
                </c:pt>
                <c:pt idx="44">
                  <c:v>2116</c:v>
                </c:pt>
                <c:pt idx="45">
                  <c:v>2225</c:v>
                </c:pt>
                <c:pt idx="46">
                  <c:v>6649</c:v>
                </c:pt>
                <c:pt idx="47">
                  <c:v>4048</c:v>
                </c:pt>
                <c:pt idx="48">
                  <c:v>3953</c:v>
                </c:pt>
                <c:pt idx="49">
                  <c:v>4879</c:v>
                </c:pt>
                <c:pt idx="50">
                  <c:v>5534</c:v>
                </c:pt>
                <c:pt idx="51">
                  <c:v>3004</c:v>
                </c:pt>
                <c:pt idx="52">
                  <c:v>1552</c:v>
                </c:pt>
                <c:pt idx="53">
                  <c:v>2853</c:v>
                </c:pt>
                <c:pt idx="54">
                  <c:v>3659</c:v>
                </c:pt>
                <c:pt idx="55">
                  <c:v>4113</c:v>
                </c:pt>
                <c:pt idx="56">
                  <c:v>4764</c:v>
                </c:pt>
                <c:pt idx="57">
                  <c:v>3603</c:v>
                </c:pt>
                <c:pt idx="58">
                  <c:v>3927</c:v>
                </c:pt>
                <c:pt idx="59">
                  <c:v>3539</c:v>
                </c:pt>
                <c:pt idx="60">
                  <c:v>3501</c:v>
                </c:pt>
                <c:pt idx="61">
                  <c:v>1876</c:v>
                </c:pt>
                <c:pt idx="62">
                  <c:v>2626</c:v>
                </c:pt>
                <c:pt idx="63">
                  <c:v>2304</c:v>
                </c:pt>
                <c:pt idx="64">
                  <c:v>2238</c:v>
                </c:pt>
                <c:pt idx="65">
                  <c:v>14769</c:v>
                </c:pt>
                <c:pt idx="66">
                  <c:v>14985</c:v>
                </c:pt>
                <c:pt idx="67">
                  <c:v>1563</c:v>
                </c:pt>
                <c:pt idx="68">
                  <c:v>4351</c:v>
                </c:pt>
                <c:pt idx="69">
                  <c:v>1408</c:v>
                </c:pt>
                <c:pt idx="70">
                  <c:v>4237</c:v>
                </c:pt>
                <c:pt idx="71">
                  <c:v>18368</c:v>
                </c:pt>
                <c:pt idx="72">
                  <c:v>18645</c:v>
                </c:pt>
                <c:pt idx="73">
                  <c:v>5827</c:v>
                </c:pt>
                <c:pt idx="74">
                  <c:v>4466</c:v>
                </c:pt>
                <c:pt idx="75">
                  <c:v>5575</c:v>
                </c:pt>
                <c:pt idx="76">
                  <c:v>4917</c:v>
                </c:pt>
              </c:numCache>
            </c:numRef>
          </c:xVal>
          <c:yVal>
            <c:numRef>
              <c:f>Updated_2015MD!$H$4:$H$80</c:f>
              <c:numCache>
                <c:formatCode>_(* #,##0_);_(* \(#,##0\);_(* "-"??_);_(@_)</c:formatCode>
                <c:ptCount val="77"/>
                <c:pt idx="0">
                  <c:v>78751.509999999995</c:v>
                </c:pt>
                <c:pt idx="1">
                  <c:v>70211.429999999993</c:v>
                </c:pt>
                <c:pt idx="2">
                  <c:v>65038.259999999995</c:v>
                </c:pt>
                <c:pt idx="3">
                  <c:v>48589.729999999996</c:v>
                </c:pt>
                <c:pt idx="4">
                  <c:v>45644.28</c:v>
                </c:pt>
                <c:pt idx="5">
                  <c:v>70958.58</c:v>
                </c:pt>
                <c:pt idx="6">
                  <c:v>59424.92</c:v>
                </c:pt>
                <c:pt idx="7">
                  <c:v>67531.149999999994</c:v>
                </c:pt>
                <c:pt idx="8">
                  <c:v>32607.989999999998</c:v>
                </c:pt>
                <c:pt idx="9">
                  <c:v>39720</c:v>
                </c:pt>
                <c:pt idx="10">
                  <c:v>48705.83</c:v>
                </c:pt>
                <c:pt idx="11">
                  <c:v>41087.199999999997</c:v>
                </c:pt>
                <c:pt idx="12">
                  <c:v>36969.599999999999</c:v>
                </c:pt>
                <c:pt idx="13">
                  <c:v>29423.61</c:v>
                </c:pt>
                <c:pt idx="14">
                  <c:v>35284.589999999997</c:v>
                </c:pt>
                <c:pt idx="15">
                  <c:v>34933.97</c:v>
                </c:pt>
                <c:pt idx="16">
                  <c:v>23155.9</c:v>
                </c:pt>
                <c:pt idx="17">
                  <c:v>31354.489999999998</c:v>
                </c:pt>
                <c:pt idx="18">
                  <c:v>21263.47</c:v>
                </c:pt>
                <c:pt idx="19">
                  <c:v>25759.86</c:v>
                </c:pt>
                <c:pt idx="20">
                  <c:v>18741.849999999999</c:v>
                </c:pt>
                <c:pt idx="21">
                  <c:v>19392.98</c:v>
                </c:pt>
                <c:pt idx="22">
                  <c:v>17389.34</c:v>
                </c:pt>
                <c:pt idx="23">
                  <c:v>15938.240000000002</c:v>
                </c:pt>
                <c:pt idx="24">
                  <c:v>3534.01</c:v>
                </c:pt>
                <c:pt idx="25">
                  <c:v>5454.62</c:v>
                </c:pt>
                <c:pt idx="26">
                  <c:v>5324.43</c:v>
                </c:pt>
                <c:pt idx="27">
                  <c:v>9907.89</c:v>
                </c:pt>
                <c:pt idx="28">
                  <c:v>16417.849999999999</c:v>
                </c:pt>
                <c:pt idx="29">
                  <c:v>17304.169999999998</c:v>
                </c:pt>
                <c:pt idx="30">
                  <c:v>14936</c:v>
                </c:pt>
                <c:pt idx="31">
                  <c:v>9276.5</c:v>
                </c:pt>
                <c:pt idx="32">
                  <c:v>17078.05</c:v>
                </c:pt>
                <c:pt idx="33">
                  <c:v>15356.57</c:v>
                </c:pt>
                <c:pt idx="34">
                  <c:v>17078.05</c:v>
                </c:pt>
                <c:pt idx="35">
                  <c:v>18206.54</c:v>
                </c:pt>
                <c:pt idx="36">
                  <c:v>17646.13</c:v>
                </c:pt>
                <c:pt idx="37">
                  <c:v>16368.54</c:v>
                </c:pt>
                <c:pt idx="38">
                  <c:v>21053.68</c:v>
                </c:pt>
                <c:pt idx="39">
                  <c:v>19766.23</c:v>
                </c:pt>
                <c:pt idx="40">
                  <c:v>17203.37</c:v>
                </c:pt>
                <c:pt idx="41">
                  <c:v>16686.400000000001</c:v>
                </c:pt>
                <c:pt idx="42">
                  <c:v>2849.97</c:v>
                </c:pt>
                <c:pt idx="43">
                  <c:v>4080.99</c:v>
                </c:pt>
                <c:pt idx="44">
                  <c:v>5092.96</c:v>
                </c:pt>
                <c:pt idx="45">
                  <c:v>5020.3900000000003</c:v>
                </c:pt>
                <c:pt idx="46">
                  <c:v>4452.3100000000004</c:v>
                </c:pt>
                <c:pt idx="47">
                  <c:v>3534.67</c:v>
                </c:pt>
                <c:pt idx="48">
                  <c:v>3662.76</c:v>
                </c:pt>
                <c:pt idx="49">
                  <c:v>3079.83</c:v>
                </c:pt>
                <c:pt idx="50">
                  <c:v>3850.31</c:v>
                </c:pt>
                <c:pt idx="51">
                  <c:v>3583.51</c:v>
                </c:pt>
                <c:pt idx="52">
                  <c:v>1328.4</c:v>
                </c:pt>
                <c:pt idx="53">
                  <c:v>4360.1499999999996</c:v>
                </c:pt>
                <c:pt idx="54">
                  <c:v>4022.63</c:v>
                </c:pt>
                <c:pt idx="55">
                  <c:v>3412.83</c:v>
                </c:pt>
                <c:pt idx="56">
                  <c:v>437.48</c:v>
                </c:pt>
                <c:pt idx="57">
                  <c:v>7079.49</c:v>
                </c:pt>
                <c:pt idx="58">
                  <c:v>3607.11</c:v>
                </c:pt>
                <c:pt idx="59">
                  <c:v>3777.71</c:v>
                </c:pt>
                <c:pt idx="60">
                  <c:v>7417.34</c:v>
                </c:pt>
                <c:pt idx="61">
                  <c:v>2582.5300000000002</c:v>
                </c:pt>
                <c:pt idx="62">
                  <c:v>6314.56</c:v>
                </c:pt>
                <c:pt idx="63">
                  <c:v>1985.77</c:v>
                </c:pt>
                <c:pt idx="64">
                  <c:v>2943.78</c:v>
                </c:pt>
                <c:pt idx="65">
                  <c:v>20866.13</c:v>
                </c:pt>
                <c:pt idx="66">
                  <c:v>20221.07</c:v>
                </c:pt>
                <c:pt idx="67">
                  <c:v>996.19</c:v>
                </c:pt>
                <c:pt idx="68">
                  <c:v>8429.99</c:v>
                </c:pt>
                <c:pt idx="69">
                  <c:v>407.22</c:v>
                </c:pt>
                <c:pt idx="70">
                  <c:v>4408.75</c:v>
                </c:pt>
                <c:pt idx="71">
                  <c:v>28487.48</c:v>
                </c:pt>
                <c:pt idx="72">
                  <c:v>23767.759999999998</c:v>
                </c:pt>
                <c:pt idx="73">
                  <c:v>9425.15</c:v>
                </c:pt>
                <c:pt idx="74">
                  <c:v>6034.26</c:v>
                </c:pt>
                <c:pt idx="75">
                  <c:v>7300.08</c:v>
                </c:pt>
                <c:pt idx="76">
                  <c:v>4830</c:v>
                </c:pt>
              </c:numCache>
            </c:numRef>
          </c:yVal>
          <c:smooth val="0"/>
        </c:ser>
        <c:dLbls>
          <c:showLegendKey val="0"/>
          <c:showVal val="0"/>
          <c:showCatName val="0"/>
          <c:showSerName val="0"/>
          <c:showPercent val="0"/>
          <c:showBubbleSize val="0"/>
        </c:dLbls>
        <c:axId val="104733312"/>
        <c:axId val="104747776"/>
      </c:scatterChart>
      <c:valAx>
        <c:axId val="104733312"/>
        <c:scaling>
          <c:orientation val="minMax"/>
        </c:scaling>
        <c:delete val="0"/>
        <c:axPos val="b"/>
        <c:title>
          <c:tx>
            <c:rich>
              <a:bodyPr/>
              <a:lstStyle/>
              <a:p>
                <a:pPr>
                  <a:defRPr/>
                </a:pPr>
                <a:r>
                  <a:rPr lang="en-US"/>
                  <a:t>Count</a:t>
                </a:r>
              </a:p>
            </c:rich>
          </c:tx>
          <c:overlay val="0"/>
        </c:title>
        <c:numFmt formatCode="_(* #,##0_);_(* \(#,##0\);_(* &quot;-&quot;??_);_(@_)" sourceLinked="1"/>
        <c:majorTickMark val="out"/>
        <c:minorTickMark val="none"/>
        <c:tickLblPos val="nextTo"/>
        <c:crossAx val="104747776"/>
        <c:crosses val="autoZero"/>
        <c:crossBetween val="midCat"/>
      </c:valAx>
      <c:valAx>
        <c:axId val="104747776"/>
        <c:scaling>
          <c:orientation val="minMax"/>
        </c:scaling>
        <c:delete val="0"/>
        <c:axPos val="l"/>
        <c:majorGridlines/>
        <c:title>
          <c:tx>
            <c:rich>
              <a:bodyPr rot="-5400000" vert="horz"/>
              <a:lstStyle/>
              <a:p>
                <a:pPr>
                  <a:defRPr/>
                </a:pPr>
                <a:r>
                  <a:rPr lang="en-US"/>
                  <a:t>Volume</a:t>
                </a:r>
              </a:p>
            </c:rich>
          </c:tx>
          <c:overlay val="0"/>
        </c:title>
        <c:numFmt formatCode="_(* #,##0_);_(* \(#,##0\);_(* &quot;-&quot;??_);_(@_)" sourceLinked="1"/>
        <c:majorTickMark val="out"/>
        <c:minorTickMark val="none"/>
        <c:tickLblPos val="nextTo"/>
        <c:crossAx val="10473331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Volume/Count Plot (PM)</a:t>
            </a:r>
          </a:p>
        </c:rich>
      </c:tx>
      <c:overlay val="0"/>
    </c:title>
    <c:autoTitleDeleted val="0"/>
    <c:plotArea>
      <c:layout/>
      <c:scatterChart>
        <c:scatterStyle val="lineMarker"/>
        <c:varyColors val="0"/>
        <c:ser>
          <c:idx val="0"/>
          <c:order val="0"/>
          <c:tx>
            <c:strRef>
              <c:f>Updated_2015PM!$H$3</c:f>
              <c:strCache>
                <c:ptCount val="1"/>
                <c:pt idx="0">
                  <c:v>PM_TOTVOL</c:v>
                </c:pt>
              </c:strCache>
            </c:strRef>
          </c:tx>
          <c:spPr>
            <a:ln w="28575">
              <a:noFill/>
            </a:ln>
          </c:spPr>
          <c:marker>
            <c:spPr>
              <a:solidFill>
                <a:schemeClr val="accent1">
                  <a:lumMod val="50000"/>
                </a:schemeClr>
              </a:solidFill>
            </c:spPr>
          </c:marker>
          <c:trendline>
            <c:trendlineType val="linear"/>
            <c:intercept val="0"/>
            <c:dispRSqr val="1"/>
            <c:dispEq val="1"/>
            <c:trendlineLbl>
              <c:layout>
                <c:manualLayout>
                  <c:x val="9.1599107781929923E-2"/>
                  <c:y val="0.25055737824438612"/>
                </c:manualLayout>
              </c:layout>
              <c:numFmt formatCode="General" sourceLinked="0"/>
            </c:trendlineLbl>
          </c:trendline>
          <c:xVal>
            <c:numRef>
              <c:f>Updated_2015PM!$G$4:$G$80</c:f>
              <c:numCache>
                <c:formatCode>_(* #,##0_);_(* \(#,##0\);_(* "-"??_);_(@_)</c:formatCode>
                <c:ptCount val="20"/>
                <c:pt idx="0">
                  <c:v>1845</c:v>
                </c:pt>
                <c:pt idx="1">
                  <c:v>2043</c:v>
                </c:pt>
                <c:pt idx="2">
                  <c:v>1927</c:v>
                </c:pt>
                <c:pt idx="3">
                  <c:v>1976</c:v>
                </c:pt>
                <c:pt idx="4">
                  <c:v>976</c:v>
                </c:pt>
                <c:pt idx="5">
                  <c:v>1483</c:v>
                </c:pt>
                <c:pt idx="6">
                  <c:v>1179</c:v>
                </c:pt>
                <c:pt idx="7">
                  <c:v>1264</c:v>
                </c:pt>
                <c:pt idx="8">
                  <c:v>9906</c:v>
                </c:pt>
                <c:pt idx="9">
                  <c:v>7435</c:v>
                </c:pt>
                <c:pt idx="10">
                  <c:v>703</c:v>
                </c:pt>
                <c:pt idx="11">
                  <c:v>2555</c:v>
                </c:pt>
                <c:pt idx="12">
                  <c:v>820</c:v>
                </c:pt>
                <c:pt idx="13">
                  <c:v>2234</c:v>
                </c:pt>
                <c:pt idx="14">
                  <c:v>12205</c:v>
                </c:pt>
                <c:pt idx="15">
                  <c:v>9313</c:v>
                </c:pt>
                <c:pt idx="16">
                  <c:v>2284</c:v>
                </c:pt>
                <c:pt idx="17">
                  <c:v>4693</c:v>
                </c:pt>
                <c:pt idx="18">
                  <c:v>4211</c:v>
                </c:pt>
                <c:pt idx="19">
                  <c:v>2183</c:v>
                </c:pt>
              </c:numCache>
            </c:numRef>
          </c:xVal>
          <c:yVal>
            <c:numRef>
              <c:f>Updated_2015PM!$H$4:$H$80</c:f>
              <c:numCache>
                <c:formatCode>_(* #,##0_);_(* \(#,##0\);_(* "-"??_);_(@_)</c:formatCode>
                <c:ptCount val="20"/>
                <c:pt idx="0">
                  <c:v>4278.5200000000004</c:v>
                </c:pt>
                <c:pt idx="1">
                  <c:v>1752.54</c:v>
                </c:pt>
                <c:pt idx="2">
                  <c:v>2471.59</c:v>
                </c:pt>
                <c:pt idx="3">
                  <c:v>3557.8</c:v>
                </c:pt>
                <c:pt idx="4">
                  <c:v>1200.93</c:v>
                </c:pt>
                <c:pt idx="5">
                  <c:v>2457.0500000000002</c:v>
                </c:pt>
                <c:pt idx="6">
                  <c:v>1086.3499999999999</c:v>
                </c:pt>
                <c:pt idx="7">
                  <c:v>905.8</c:v>
                </c:pt>
                <c:pt idx="8">
                  <c:v>12268.21</c:v>
                </c:pt>
                <c:pt idx="9">
                  <c:v>8509.92</c:v>
                </c:pt>
                <c:pt idx="10">
                  <c:v>458.79</c:v>
                </c:pt>
                <c:pt idx="11">
                  <c:v>4633.08</c:v>
                </c:pt>
                <c:pt idx="12">
                  <c:v>212.95</c:v>
                </c:pt>
                <c:pt idx="13">
                  <c:v>2737.79</c:v>
                </c:pt>
                <c:pt idx="14">
                  <c:v>16502.560000000001</c:v>
                </c:pt>
                <c:pt idx="15">
                  <c:v>10902.28</c:v>
                </c:pt>
                <c:pt idx="16">
                  <c:v>2341.38</c:v>
                </c:pt>
                <c:pt idx="17">
                  <c:v>5502.7</c:v>
                </c:pt>
                <c:pt idx="18">
                  <c:v>4292.88</c:v>
                </c:pt>
                <c:pt idx="19">
                  <c:v>1864.13</c:v>
                </c:pt>
              </c:numCache>
            </c:numRef>
          </c:yVal>
          <c:smooth val="0"/>
        </c:ser>
        <c:dLbls>
          <c:showLegendKey val="0"/>
          <c:showVal val="0"/>
          <c:showCatName val="0"/>
          <c:showSerName val="0"/>
          <c:showPercent val="0"/>
          <c:showBubbleSize val="0"/>
        </c:dLbls>
        <c:axId val="104785408"/>
        <c:axId val="104787328"/>
      </c:scatterChart>
      <c:valAx>
        <c:axId val="104785408"/>
        <c:scaling>
          <c:orientation val="minMax"/>
        </c:scaling>
        <c:delete val="0"/>
        <c:axPos val="b"/>
        <c:title>
          <c:tx>
            <c:rich>
              <a:bodyPr/>
              <a:lstStyle/>
              <a:p>
                <a:pPr>
                  <a:defRPr/>
                </a:pPr>
                <a:r>
                  <a:rPr lang="en-US"/>
                  <a:t>Count</a:t>
                </a:r>
              </a:p>
            </c:rich>
          </c:tx>
          <c:overlay val="0"/>
        </c:title>
        <c:numFmt formatCode="_(* #,##0_);_(* \(#,##0\);_(* &quot;-&quot;??_);_(@_)" sourceLinked="1"/>
        <c:majorTickMark val="out"/>
        <c:minorTickMark val="none"/>
        <c:tickLblPos val="nextTo"/>
        <c:crossAx val="104787328"/>
        <c:crosses val="autoZero"/>
        <c:crossBetween val="midCat"/>
      </c:valAx>
      <c:valAx>
        <c:axId val="104787328"/>
        <c:scaling>
          <c:orientation val="minMax"/>
        </c:scaling>
        <c:delete val="0"/>
        <c:axPos val="l"/>
        <c:majorGridlines/>
        <c:title>
          <c:tx>
            <c:rich>
              <a:bodyPr rot="-5400000" vert="horz"/>
              <a:lstStyle/>
              <a:p>
                <a:pPr>
                  <a:defRPr/>
                </a:pPr>
                <a:r>
                  <a:rPr lang="en-US"/>
                  <a:t>Volume</a:t>
                </a:r>
              </a:p>
            </c:rich>
          </c:tx>
          <c:overlay val="0"/>
        </c:title>
        <c:numFmt formatCode="_(* #,##0_);_(* \(#,##0\);_(* &quot;-&quot;??_);_(@_)" sourceLinked="1"/>
        <c:majorTickMark val="out"/>
        <c:minorTickMark val="none"/>
        <c:tickLblPos val="nextTo"/>
        <c:crossAx val="104785408"/>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Volume/Count Plot (NT)</a:t>
            </a:r>
          </a:p>
        </c:rich>
      </c:tx>
      <c:overlay val="0"/>
    </c:title>
    <c:autoTitleDeleted val="0"/>
    <c:plotArea>
      <c:layout/>
      <c:scatterChart>
        <c:scatterStyle val="lineMarker"/>
        <c:varyColors val="0"/>
        <c:ser>
          <c:idx val="0"/>
          <c:order val="0"/>
          <c:tx>
            <c:strRef>
              <c:f>Updated_2015NT!$H$3</c:f>
              <c:strCache>
                <c:ptCount val="1"/>
                <c:pt idx="0">
                  <c:v>NT_TOTVOL</c:v>
                </c:pt>
              </c:strCache>
            </c:strRef>
          </c:tx>
          <c:spPr>
            <a:ln w="28575">
              <a:noFill/>
            </a:ln>
          </c:spPr>
          <c:marker>
            <c:spPr>
              <a:solidFill>
                <a:schemeClr val="accent1">
                  <a:lumMod val="50000"/>
                </a:schemeClr>
              </a:solidFill>
            </c:spPr>
          </c:marker>
          <c:trendline>
            <c:trendlineType val="linear"/>
            <c:intercept val="0"/>
            <c:dispRSqr val="1"/>
            <c:dispEq val="1"/>
            <c:trendlineLbl>
              <c:layout>
                <c:manualLayout>
                  <c:x val="3.9503493797783028E-2"/>
                  <c:y val="0.27916666666666667"/>
                </c:manualLayout>
              </c:layout>
              <c:numFmt formatCode="General" sourceLinked="0"/>
            </c:trendlineLbl>
          </c:trendline>
          <c:xVal>
            <c:numRef>
              <c:f>Updated_2015NT!$G$4:$G$60</c:f>
              <c:numCache>
                <c:formatCode>_(* #,##0_);_(* \(#,##0\);_(* "-"??_);_(@_)</c:formatCode>
                <c:ptCount val="57"/>
                <c:pt idx="0">
                  <c:v>65924.468085106389</c:v>
                </c:pt>
                <c:pt idx="1">
                  <c:v>43134.042553191495</c:v>
                </c:pt>
                <c:pt idx="2">
                  <c:v>63797.872340425536</c:v>
                </c:pt>
                <c:pt idx="3">
                  <c:v>46373.404255319154</c:v>
                </c:pt>
                <c:pt idx="4">
                  <c:v>36572.085374857379</c:v>
                </c:pt>
                <c:pt idx="5">
                  <c:v>49040.425531914894</c:v>
                </c:pt>
                <c:pt idx="6">
                  <c:v>45722.340425531918</c:v>
                </c:pt>
                <c:pt idx="7">
                  <c:v>50294.574468085106</c:v>
                </c:pt>
                <c:pt idx="8">
                  <c:v>33017.18451591803</c:v>
                </c:pt>
                <c:pt idx="9">
                  <c:v>24917.414651660139</c:v>
                </c:pt>
                <c:pt idx="10">
                  <c:v>26168.08510638298</c:v>
                </c:pt>
                <c:pt idx="11">
                  <c:v>22027.659574468085</c:v>
                </c:pt>
                <c:pt idx="12">
                  <c:v>19787.234042553191</c:v>
                </c:pt>
                <c:pt idx="13">
                  <c:v>24121.276595744683</c:v>
                </c:pt>
                <c:pt idx="14">
                  <c:v>23199.977836879436</c:v>
                </c:pt>
                <c:pt idx="15">
                  <c:v>17867.612293144208</c:v>
                </c:pt>
                <c:pt idx="16">
                  <c:v>16318.08510638298</c:v>
                </c:pt>
                <c:pt idx="17">
                  <c:v>18397.872340425532</c:v>
                </c:pt>
                <c:pt idx="18">
                  <c:v>11489.36170212766</c:v>
                </c:pt>
                <c:pt idx="19">
                  <c:v>15054.255319148937</c:v>
                </c:pt>
                <c:pt idx="20">
                  <c:v>14643.617021276597</c:v>
                </c:pt>
                <c:pt idx="21">
                  <c:v>13680.851063829788</c:v>
                </c:pt>
                <c:pt idx="22">
                  <c:v>11894.680851063831</c:v>
                </c:pt>
                <c:pt idx="23">
                  <c:v>13127.659574468085</c:v>
                </c:pt>
                <c:pt idx="24">
                  <c:v>3365.9574468085107</c:v>
                </c:pt>
                <c:pt idx="25">
                  <c:v>3482.9787234042556</c:v>
                </c:pt>
                <c:pt idx="26">
                  <c:v>4704.255319148936</c:v>
                </c:pt>
                <c:pt idx="27">
                  <c:v>3213.8297872340427</c:v>
                </c:pt>
                <c:pt idx="28">
                  <c:v>10196.808510638299</c:v>
                </c:pt>
                <c:pt idx="29">
                  <c:v>7970.2127659574471</c:v>
                </c:pt>
                <c:pt idx="30">
                  <c:v>7801.0638297872347</c:v>
                </c:pt>
                <c:pt idx="31">
                  <c:v>6177.6595744680853</c:v>
                </c:pt>
                <c:pt idx="32">
                  <c:v>12050</c:v>
                </c:pt>
                <c:pt idx="33">
                  <c:v>10097</c:v>
                </c:pt>
                <c:pt idx="34">
                  <c:v>12050</c:v>
                </c:pt>
                <c:pt idx="35">
                  <c:v>11785</c:v>
                </c:pt>
                <c:pt idx="36">
                  <c:v>8614</c:v>
                </c:pt>
                <c:pt idx="37">
                  <c:v>9385</c:v>
                </c:pt>
                <c:pt idx="38">
                  <c:v>11025</c:v>
                </c:pt>
                <c:pt idx="39">
                  <c:v>10734</c:v>
                </c:pt>
                <c:pt idx="40">
                  <c:v>7866</c:v>
                </c:pt>
                <c:pt idx="41">
                  <c:v>7709</c:v>
                </c:pt>
                <c:pt idx="42">
                  <c:v>1631</c:v>
                </c:pt>
                <c:pt idx="43">
                  <c:v>2912</c:v>
                </c:pt>
                <c:pt idx="44">
                  <c:v>2200</c:v>
                </c:pt>
                <c:pt idx="45">
                  <c:v>1793</c:v>
                </c:pt>
                <c:pt idx="46">
                  <c:v>5230</c:v>
                </c:pt>
                <c:pt idx="47">
                  <c:v>2510</c:v>
                </c:pt>
                <c:pt idx="48">
                  <c:v>2621</c:v>
                </c:pt>
                <c:pt idx="49">
                  <c:v>3025</c:v>
                </c:pt>
                <c:pt idx="50">
                  <c:v>3504</c:v>
                </c:pt>
                <c:pt idx="51">
                  <c:v>3363</c:v>
                </c:pt>
                <c:pt idx="52">
                  <c:v>1252</c:v>
                </c:pt>
                <c:pt idx="53">
                  <c:v>2508</c:v>
                </c:pt>
                <c:pt idx="54">
                  <c:v>3209</c:v>
                </c:pt>
                <c:pt idx="55">
                  <c:v>2619</c:v>
                </c:pt>
                <c:pt idx="56">
                  <c:v>3169</c:v>
                </c:pt>
              </c:numCache>
            </c:numRef>
          </c:xVal>
          <c:yVal>
            <c:numRef>
              <c:f>Updated_2015NT!$H$4:$H$60</c:f>
              <c:numCache>
                <c:formatCode>_(* #,##0_);_(* \(#,##0\);_(* "-"??_);_(@_)</c:formatCode>
                <c:ptCount val="57"/>
                <c:pt idx="0">
                  <c:v>61449.46</c:v>
                </c:pt>
                <c:pt idx="1">
                  <c:v>56236.130000000005</c:v>
                </c:pt>
                <c:pt idx="2">
                  <c:v>50326.509999999995</c:v>
                </c:pt>
                <c:pt idx="3">
                  <c:v>42377.429999999993</c:v>
                </c:pt>
                <c:pt idx="4">
                  <c:v>39460.47</c:v>
                </c:pt>
                <c:pt idx="5">
                  <c:v>54624.19</c:v>
                </c:pt>
                <c:pt idx="6">
                  <c:v>42782.31</c:v>
                </c:pt>
                <c:pt idx="7">
                  <c:v>47328.92</c:v>
                </c:pt>
                <c:pt idx="8">
                  <c:v>22684.9</c:v>
                </c:pt>
                <c:pt idx="9">
                  <c:v>27125.699999999997</c:v>
                </c:pt>
                <c:pt idx="10">
                  <c:v>29677.919999999998</c:v>
                </c:pt>
                <c:pt idx="11">
                  <c:v>21849.78</c:v>
                </c:pt>
                <c:pt idx="12">
                  <c:v>18620.650000000001</c:v>
                </c:pt>
                <c:pt idx="13">
                  <c:v>15017.8</c:v>
                </c:pt>
                <c:pt idx="14">
                  <c:v>14363.96</c:v>
                </c:pt>
                <c:pt idx="15">
                  <c:v>19122.96</c:v>
                </c:pt>
                <c:pt idx="16">
                  <c:v>16489.760000000002</c:v>
                </c:pt>
                <c:pt idx="17">
                  <c:v>22442.46</c:v>
                </c:pt>
                <c:pt idx="18">
                  <c:v>13811.4</c:v>
                </c:pt>
                <c:pt idx="19">
                  <c:v>17884.36</c:v>
                </c:pt>
                <c:pt idx="20">
                  <c:v>13906.71</c:v>
                </c:pt>
                <c:pt idx="21">
                  <c:v>11636.16</c:v>
                </c:pt>
                <c:pt idx="22">
                  <c:v>12497.990000000002</c:v>
                </c:pt>
                <c:pt idx="23">
                  <c:v>12150.82</c:v>
                </c:pt>
                <c:pt idx="24">
                  <c:v>1103.44</c:v>
                </c:pt>
                <c:pt idx="25">
                  <c:v>3007.1000000000004</c:v>
                </c:pt>
                <c:pt idx="26">
                  <c:v>4231.3999999999996</c:v>
                </c:pt>
                <c:pt idx="27">
                  <c:v>6691.1900000000005</c:v>
                </c:pt>
                <c:pt idx="28">
                  <c:v>11632.869999999999</c:v>
                </c:pt>
                <c:pt idx="29">
                  <c:v>10260.61</c:v>
                </c:pt>
                <c:pt idx="30">
                  <c:v>8509.130000000001</c:v>
                </c:pt>
                <c:pt idx="31">
                  <c:v>4799.6099999999997</c:v>
                </c:pt>
                <c:pt idx="32">
                  <c:v>5457.24</c:v>
                </c:pt>
                <c:pt idx="33">
                  <c:v>7739.04</c:v>
                </c:pt>
                <c:pt idx="34">
                  <c:v>5457.24</c:v>
                </c:pt>
                <c:pt idx="35">
                  <c:v>8906.7199999999993</c:v>
                </c:pt>
                <c:pt idx="36">
                  <c:v>6578.9</c:v>
                </c:pt>
                <c:pt idx="37">
                  <c:v>10322.959999999999</c:v>
                </c:pt>
                <c:pt idx="38">
                  <c:v>9968.07</c:v>
                </c:pt>
                <c:pt idx="39">
                  <c:v>10305.77</c:v>
                </c:pt>
                <c:pt idx="40">
                  <c:v>8314.8799999999992</c:v>
                </c:pt>
                <c:pt idx="41">
                  <c:v>8755.18</c:v>
                </c:pt>
                <c:pt idx="42">
                  <c:v>1167.68</c:v>
                </c:pt>
                <c:pt idx="43">
                  <c:v>2011.44</c:v>
                </c:pt>
                <c:pt idx="44">
                  <c:v>4595.3500000000004</c:v>
                </c:pt>
                <c:pt idx="45">
                  <c:v>3402.11</c:v>
                </c:pt>
                <c:pt idx="46">
                  <c:v>2280.4499999999998</c:v>
                </c:pt>
                <c:pt idx="47">
                  <c:v>1767.51</c:v>
                </c:pt>
                <c:pt idx="48">
                  <c:v>3012.21</c:v>
                </c:pt>
                <c:pt idx="49">
                  <c:v>1550.59</c:v>
                </c:pt>
                <c:pt idx="50">
                  <c:v>1653.19</c:v>
                </c:pt>
                <c:pt idx="51">
                  <c:v>3416.52</c:v>
                </c:pt>
                <c:pt idx="52">
                  <c:v>433.29</c:v>
                </c:pt>
                <c:pt idx="53">
                  <c:v>3328.16</c:v>
                </c:pt>
                <c:pt idx="54">
                  <c:v>2162.62</c:v>
                </c:pt>
                <c:pt idx="55">
                  <c:v>1652.1</c:v>
                </c:pt>
                <c:pt idx="56">
                  <c:v>1.0900000000000001</c:v>
                </c:pt>
              </c:numCache>
            </c:numRef>
          </c:yVal>
          <c:smooth val="0"/>
        </c:ser>
        <c:dLbls>
          <c:showLegendKey val="0"/>
          <c:showVal val="0"/>
          <c:showCatName val="0"/>
          <c:showSerName val="0"/>
          <c:showPercent val="0"/>
          <c:showBubbleSize val="0"/>
        </c:dLbls>
        <c:axId val="106135936"/>
        <c:axId val="106137856"/>
      </c:scatterChart>
      <c:valAx>
        <c:axId val="106135936"/>
        <c:scaling>
          <c:orientation val="minMax"/>
        </c:scaling>
        <c:delete val="0"/>
        <c:axPos val="b"/>
        <c:title>
          <c:tx>
            <c:rich>
              <a:bodyPr/>
              <a:lstStyle/>
              <a:p>
                <a:pPr>
                  <a:defRPr/>
                </a:pPr>
                <a:r>
                  <a:rPr lang="en-US"/>
                  <a:t>Count</a:t>
                </a:r>
              </a:p>
            </c:rich>
          </c:tx>
          <c:overlay val="0"/>
        </c:title>
        <c:numFmt formatCode="_(* #,##0_);_(* \(#,##0\);_(* &quot;-&quot;??_);_(@_)" sourceLinked="1"/>
        <c:majorTickMark val="out"/>
        <c:minorTickMark val="none"/>
        <c:tickLblPos val="nextTo"/>
        <c:crossAx val="106137856"/>
        <c:crosses val="autoZero"/>
        <c:crossBetween val="midCat"/>
      </c:valAx>
      <c:valAx>
        <c:axId val="106137856"/>
        <c:scaling>
          <c:orientation val="minMax"/>
        </c:scaling>
        <c:delete val="0"/>
        <c:axPos val="l"/>
        <c:majorGridlines/>
        <c:title>
          <c:tx>
            <c:rich>
              <a:bodyPr rot="-5400000" vert="horz"/>
              <a:lstStyle/>
              <a:p>
                <a:pPr>
                  <a:defRPr/>
                </a:pPr>
                <a:r>
                  <a:rPr lang="en-US"/>
                  <a:t>Volume</a:t>
                </a:r>
              </a:p>
            </c:rich>
          </c:tx>
          <c:overlay val="0"/>
        </c:title>
        <c:numFmt formatCode="_(* #,##0_);_(* \(#,##0\);_(* &quot;-&quot;??_);_(@_)" sourceLinked="1"/>
        <c:majorTickMark val="out"/>
        <c:minorTickMark val="none"/>
        <c:tickLblPos val="nextTo"/>
        <c:crossAx val="10613593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AECOM_Theme">
  <a:themeElements>
    <a:clrScheme name="AECOM_Theme">
      <a:dk1>
        <a:srgbClr val="000000"/>
      </a:dk1>
      <a:lt1>
        <a:srgbClr val="FFFFFF"/>
      </a:lt1>
      <a:dk2>
        <a:srgbClr val="000000"/>
      </a:dk2>
      <a:lt2>
        <a:srgbClr val="FFFFFF"/>
      </a:lt2>
      <a:accent1>
        <a:srgbClr val="63C1DF"/>
      </a:accent1>
      <a:accent2>
        <a:srgbClr val="85E61F"/>
      </a:accent2>
      <a:accent3>
        <a:srgbClr val="FC9F1A"/>
      </a:accent3>
      <a:accent4>
        <a:srgbClr val="9C0880"/>
      </a:accent4>
      <a:accent5>
        <a:srgbClr val="988F86"/>
      </a:accent5>
      <a:accent6>
        <a:srgbClr val="000000"/>
      </a:accent6>
      <a:hlink>
        <a:srgbClr val="63C1DF"/>
      </a:hlink>
      <a:folHlink>
        <a:srgbClr val="988F86"/>
      </a:folHlink>
    </a:clrScheme>
    <a:fontScheme name="White Title Slid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19050" cap="flat" cmpd="sng" algn="ctr">
          <a:solidFill>
            <a:schemeClr val="tx1"/>
          </a:solidFill>
          <a:prstDash val="solid"/>
          <a:round/>
          <a:headEnd type="none" w="med" len="med"/>
          <a:tailEnd type="none" w="med" len="med"/>
        </a:ln>
        <a:effectLst/>
      </a:spPr>
      <a:bodyPr vert="horz" wrap="none" lIns="91440" tIns="45720" rIns="91440" bIns="45720" numCol="1" anchor="ctr" anchorCtr="0" compatLnSpc="1">
        <a:prstTxWarp prst="textNoShape">
          <a:avLst/>
        </a:prstTxWarp>
      </a:bodyPr>
      <a:lstStyle>
        <a:defPPr marL="0" marR="0" indent="0" algn="ctr" defTabSz="914400" rtl="0" eaLnBrk="1" fontAlgn="base" latinLnBrk="0" hangingPunct="1">
          <a:lnSpc>
            <a:spcPct val="90000"/>
          </a:lnSpc>
          <a:spcBef>
            <a:spcPct val="0"/>
          </a:spcBef>
          <a:spcAft>
            <a:spcPct val="0"/>
          </a:spcAft>
          <a:buClrTx/>
          <a:buSzTx/>
          <a:buFontTx/>
          <a:buNone/>
          <a:tabLst/>
          <a:defRPr kumimoji="0" lang="en-US" sz="2000" b="0" i="0" u="none" strike="noStrike" cap="none" normalizeH="0" baseline="0" smtClean="0">
            <a:ln>
              <a:noFill/>
            </a:ln>
            <a:solidFill>
              <a:schemeClr val="tx2"/>
            </a:solidFill>
            <a:effectLst/>
            <a:latin typeface="Arial" charset="0"/>
          </a:defRPr>
        </a:defPPr>
      </a:lstStyle>
    </a:spDef>
    <a:lnDef>
      <a:spPr bwMode="auto">
        <a:xfrm>
          <a:off x="0" y="0"/>
          <a:ext cx="1" cy="1"/>
        </a:xfrm>
        <a:custGeom>
          <a:avLst/>
          <a:gdLst/>
          <a:ahLst/>
          <a:cxnLst/>
          <a:rect l="0" t="0" r="0" b="0"/>
          <a:pathLst/>
        </a:custGeom>
        <a:solidFill>
          <a:schemeClr val="accent1"/>
        </a:solidFill>
        <a:ln w="19050" cap="flat" cmpd="sng" algn="ctr">
          <a:solidFill>
            <a:schemeClr val="tx1"/>
          </a:solidFill>
          <a:prstDash val="solid"/>
          <a:round/>
          <a:headEnd type="none" w="med" len="med"/>
          <a:tailEnd type="none" w="med" len="med"/>
        </a:ln>
        <a:effectLst/>
      </a:spPr>
      <a:bodyPr vert="horz" wrap="none" lIns="91440" tIns="45720" rIns="91440" bIns="45720" numCol="1" anchor="ctr" anchorCtr="0" compatLnSpc="1">
        <a:prstTxWarp prst="textNoShape">
          <a:avLst/>
        </a:prstTxWarp>
      </a:bodyPr>
      <a:lstStyle>
        <a:defPPr marL="0" marR="0" indent="0" algn="ctr" defTabSz="914400" rtl="0" eaLnBrk="1" fontAlgn="base" latinLnBrk="0" hangingPunct="1">
          <a:lnSpc>
            <a:spcPct val="90000"/>
          </a:lnSpc>
          <a:spcBef>
            <a:spcPct val="0"/>
          </a:spcBef>
          <a:spcAft>
            <a:spcPct val="0"/>
          </a:spcAft>
          <a:buClrTx/>
          <a:buSzTx/>
          <a:buFontTx/>
          <a:buNone/>
          <a:tabLst/>
          <a:defRPr kumimoji="0" lang="en-US" sz="2000" b="0" i="0" u="none" strike="noStrike" cap="none" normalizeH="0" baseline="0" smtClean="0">
            <a:ln>
              <a:noFill/>
            </a:ln>
            <a:solidFill>
              <a:schemeClr val="tx2"/>
            </a:solidFill>
            <a:effectLst/>
            <a:latin typeface="Arial" charset="0"/>
          </a:defRPr>
        </a:defPPr>
      </a:lstStyle>
    </a:lnDef>
  </a:objectDefaults>
  <a:extraClrSchemeLst>
    <a:extraClrScheme>
      <a:clrScheme name="White Title Slide 1">
        <a:dk1>
          <a:srgbClr val="000000"/>
        </a:dk1>
        <a:lt1>
          <a:srgbClr val="FFFFFF"/>
        </a:lt1>
        <a:dk2>
          <a:srgbClr val="000000"/>
        </a:dk2>
        <a:lt2>
          <a:srgbClr val="808080"/>
        </a:lt2>
        <a:accent1>
          <a:srgbClr val="63C1DF"/>
        </a:accent1>
        <a:accent2>
          <a:srgbClr val="85E61F"/>
        </a:accent2>
        <a:accent3>
          <a:srgbClr val="FFFFFF"/>
        </a:accent3>
        <a:accent4>
          <a:srgbClr val="000000"/>
        </a:accent4>
        <a:accent5>
          <a:srgbClr val="B7DDEC"/>
        </a:accent5>
        <a:accent6>
          <a:srgbClr val="78D01B"/>
        </a:accent6>
        <a:hlink>
          <a:srgbClr val="FC9F1A"/>
        </a:hlink>
        <a:folHlink>
          <a:srgbClr val="9C0880"/>
        </a:folHlink>
      </a:clrScheme>
      <a:clrMap bg1="lt1" tx1="dk1" bg2="lt2" tx2="dk2" accent1="accent1" accent2="accent2" accent3="accent3" accent4="accent4" accent5="accent5" accent6="accent6" hlink="hlink" folHlink="folHlink"/>
    </a:extraClrScheme>
    <a:extraClrScheme>
      <a:clrScheme name="White Title Slide 2">
        <a:dk1>
          <a:srgbClr val="DDDDDD"/>
        </a:dk1>
        <a:lt1>
          <a:srgbClr val="FFFFFF"/>
        </a:lt1>
        <a:dk2>
          <a:srgbClr val="000000"/>
        </a:dk2>
        <a:lt2>
          <a:srgbClr val="FFFFFF"/>
        </a:lt2>
        <a:accent1>
          <a:srgbClr val="63C1DF"/>
        </a:accent1>
        <a:accent2>
          <a:srgbClr val="85E61F"/>
        </a:accent2>
        <a:accent3>
          <a:srgbClr val="AAAAAA"/>
        </a:accent3>
        <a:accent4>
          <a:srgbClr val="DADADA"/>
        </a:accent4>
        <a:accent5>
          <a:srgbClr val="B7DDEC"/>
        </a:accent5>
        <a:accent6>
          <a:srgbClr val="78D01B"/>
        </a:accent6>
        <a:hlink>
          <a:srgbClr val="FC9F1A"/>
        </a:hlink>
        <a:folHlink>
          <a:srgbClr val="9C088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35CF48-367C-4F06-BF35-A391E4D57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19</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AECOM_US_Memo</vt:lpstr>
    </vt:vector>
  </TitlesOfParts>
  <Company>LANDOR</Company>
  <LinksUpToDate>false</LinksUpToDate>
  <CharactersWithSpaces>8264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AECOM_US_Memo</dc:title>
  <dc:creator>Rapolu, Sujith</dc:creator>
  <cp:lastModifiedBy>Chi, Hongbo</cp:lastModifiedBy>
  <cp:revision>8</cp:revision>
  <cp:lastPrinted>2009-09-10T21:20:00Z</cp:lastPrinted>
  <dcterms:created xsi:type="dcterms:W3CDTF">2017-07-10T19:14:00Z</dcterms:created>
  <dcterms:modified xsi:type="dcterms:W3CDTF">2017-07-10T20:44:00Z</dcterms:modified>
</cp:coreProperties>
</file>